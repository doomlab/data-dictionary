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02C46" w14:textId="0DCE1B60" w:rsidR="008D3CFD" w:rsidRDefault="00671F1F" w:rsidP="008D3CFD">
      <w:pPr>
        <w:spacing w:after="0" w:line="240" w:lineRule="auto"/>
        <w:contextualSpacing/>
        <w:rPr>
          <w:rFonts w:ascii="Times New Roman" w:hAnsi="Times New Roman" w:cs="Times New Roman"/>
          <w:b/>
          <w:sz w:val="24"/>
          <w:szCs w:val="24"/>
        </w:rPr>
      </w:pPr>
      <w:r w:rsidRPr="00671F1F">
        <w:rPr>
          <w:rFonts w:ascii="Times New Roman" w:hAnsi="Times New Roman" w:cs="Times New Roman"/>
          <w:b/>
          <w:sz w:val="24"/>
          <w:szCs w:val="24"/>
        </w:rPr>
        <w:t xml:space="preserve">Getting Started Creating Data Dictionaries: How to Create </w:t>
      </w:r>
      <w:r>
        <w:rPr>
          <w:rFonts w:ascii="Times New Roman" w:hAnsi="Times New Roman" w:cs="Times New Roman"/>
          <w:b/>
          <w:sz w:val="24"/>
          <w:szCs w:val="24"/>
        </w:rPr>
        <w:t>a</w:t>
      </w:r>
      <w:r w:rsidRPr="00671F1F">
        <w:rPr>
          <w:rFonts w:ascii="Times New Roman" w:hAnsi="Times New Roman" w:cs="Times New Roman"/>
          <w:b/>
          <w:sz w:val="24"/>
          <w:szCs w:val="24"/>
        </w:rPr>
        <w:t xml:space="preserve"> Shareable Dataset</w:t>
      </w:r>
    </w:p>
    <w:p w14:paraId="672923A6" w14:textId="77777777" w:rsidR="00671F1F" w:rsidRPr="008D3CFD" w:rsidRDefault="00671F1F" w:rsidP="008D3CFD">
      <w:pPr>
        <w:spacing w:after="0" w:line="240" w:lineRule="auto"/>
        <w:contextualSpacing/>
        <w:rPr>
          <w:rFonts w:ascii="Times New Roman" w:hAnsi="Times New Roman" w:cs="Times New Roman"/>
          <w:sz w:val="24"/>
          <w:szCs w:val="24"/>
        </w:rPr>
      </w:pPr>
    </w:p>
    <w:p w14:paraId="5EAF5C42"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Erin M. Buchanan, P</w:t>
      </w:r>
      <w:r>
        <w:rPr>
          <w:rFonts w:ascii="Times New Roman" w:hAnsi="Times New Roman" w:cs="Times New Roman"/>
          <w:sz w:val="24"/>
          <w:szCs w:val="24"/>
        </w:rPr>
        <w:t>h.D., Missouri State University</w:t>
      </w:r>
    </w:p>
    <w:p w14:paraId="528DDAE3" w14:textId="18908F47"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Sarah </w:t>
      </w:r>
      <w:r w:rsidR="00E36319">
        <w:rPr>
          <w:rFonts w:ascii="Times New Roman" w:hAnsi="Times New Roman" w:cs="Times New Roman"/>
          <w:sz w:val="24"/>
          <w:szCs w:val="24"/>
        </w:rPr>
        <w:t xml:space="preserve">E. </w:t>
      </w:r>
      <w:r>
        <w:rPr>
          <w:rFonts w:ascii="Times New Roman" w:hAnsi="Times New Roman" w:cs="Times New Roman"/>
          <w:sz w:val="24"/>
          <w:szCs w:val="24"/>
        </w:rPr>
        <w:t>Crain, Missouri State University</w:t>
      </w:r>
    </w:p>
    <w:p w14:paraId="08734039" w14:textId="553460F4" w:rsid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Arielle Cunningham</w:t>
      </w:r>
      <w:r w:rsidRPr="008D3CFD">
        <w:rPr>
          <w:rFonts w:ascii="Times New Roman" w:hAnsi="Times New Roman" w:cs="Times New Roman"/>
          <w:sz w:val="24"/>
          <w:szCs w:val="24"/>
        </w:rPr>
        <w:t xml:space="preserve">, </w:t>
      </w:r>
      <w:r>
        <w:rPr>
          <w:rFonts w:ascii="Times New Roman" w:hAnsi="Times New Roman" w:cs="Times New Roman"/>
          <w:sz w:val="24"/>
          <w:szCs w:val="24"/>
        </w:rPr>
        <w:t>B.S., Missouri State University</w:t>
      </w:r>
    </w:p>
    <w:p w14:paraId="55784349" w14:textId="7A35E1DF"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Hannah </w:t>
      </w:r>
      <w:r w:rsidR="00E36319">
        <w:rPr>
          <w:rFonts w:ascii="Times New Roman" w:hAnsi="Times New Roman" w:cs="Times New Roman"/>
          <w:sz w:val="24"/>
          <w:szCs w:val="24"/>
        </w:rPr>
        <w:t xml:space="preserve">R. </w:t>
      </w:r>
      <w:r>
        <w:rPr>
          <w:rFonts w:ascii="Times New Roman" w:hAnsi="Times New Roman" w:cs="Times New Roman"/>
          <w:sz w:val="24"/>
          <w:szCs w:val="24"/>
        </w:rPr>
        <w:t>Johnson, Missouri State University</w:t>
      </w:r>
    </w:p>
    <w:p w14:paraId="19FBE26E" w14:textId="2516F826" w:rsidR="00AC0295" w:rsidRPr="008D3CFD"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Hannah Stash, Missouri State University</w:t>
      </w:r>
    </w:p>
    <w:p w14:paraId="487381EE" w14:textId="77777777" w:rsidR="008D3CFD" w:rsidRPr="008D3CFD" w:rsidRDefault="008D3CFD" w:rsidP="008D3CFD">
      <w:pPr>
        <w:spacing w:after="0" w:line="240" w:lineRule="auto"/>
        <w:contextualSpacing/>
        <w:rPr>
          <w:rFonts w:ascii="Times New Roman" w:hAnsi="Times New Roman" w:cs="Times New Roman"/>
          <w:sz w:val="24"/>
          <w:szCs w:val="24"/>
        </w:rPr>
      </w:pPr>
    </w:p>
    <w:p w14:paraId="5633C224" w14:textId="793A7EBD" w:rsidR="009813E8" w:rsidRPr="008D3CFD" w:rsidRDefault="00671F1F" w:rsidP="008D3CFD">
      <w:pPr>
        <w:spacing w:after="0" w:line="240" w:lineRule="auto"/>
        <w:contextualSpacing/>
        <w:rPr>
          <w:rFonts w:ascii="Times New Roman" w:hAnsi="Times New Roman" w:cs="Times New Roman"/>
          <w:sz w:val="24"/>
          <w:szCs w:val="24"/>
        </w:rPr>
      </w:pPr>
      <w:hyperlink r:id="rId5" w:history="1">
        <w:r w:rsidR="008D3CFD" w:rsidRPr="00120024">
          <w:rPr>
            <w:rStyle w:val="Hyperlink"/>
            <w:rFonts w:ascii="Times New Roman" w:hAnsi="Times New Roman" w:cs="Times New Roman"/>
            <w:sz w:val="24"/>
            <w:szCs w:val="24"/>
          </w:rPr>
          <w:t>erinbuchanan@missouristate.edu</w:t>
        </w:r>
      </w:hyperlink>
      <w:r w:rsidR="008D3CFD">
        <w:rPr>
          <w:rFonts w:ascii="Times New Roman" w:hAnsi="Times New Roman" w:cs="Times New Roman"/>
          <w:sz w:val="24"/>
          <w:szCs w:val="24"/>
        </w:rPr>
        <w:t xml:space="preserve">, </w:t>
      </w:r>
      <w:hyperlink r:id="rId6" w:history="1">
        <w:r w:rsidR="009813E8" w:rsidRPr="004D4805">
          <w:rPr>
            <w:rStyle w:val="Hyperlink"/>
            <w:rFonts w:ascii="Times New Roman" w:hAnsi="Times New Roman" w:cs="Times New Roman"/>
            <w:sz w:val="24"/>
            <w:szCs w:val="24"/>
          </w:rPr>
          <w:t>crain998@live.missouristate.edu</w:t>
        </w:r>
      </w:hyperlink>
      <w:r w:rsidR="009813E8">
        <w:rPr>
          <w:rFonts w:ascii="Times New Roman" w:hAnsi="Times New Roman" w:cs="Times New Roman"/>
          <w:sz w:val="24"/>
          <w:szCs w:val="24"/>
        </w:rPr>
        <w:t xml:space="preserve">, </w:t>
      </w:r>
      <w:hyperlink r:id="rId7" w:history="1">
        <w:r w:rsidR="008D3CFD" w:rsidRPr="00120024">
          <w:rPr>
            <w:rStyle w:val="Hyperlink"/>
            <w:rFonts w:ascii="Times New Roman" w:hAnsi="Times New Roman" w:cs="Times New Roman"/>
            <w:sz w:val="24"/>
            <w:szCs w:val="24"/>
          </w:rPr>
          <w:t>arielle924@live.missouristate.edu</w:t>
        </w:r>
      </w:hyperlink>
      <w:r w:rsidR="008D3CFD">
        <w:rPr>
          <w:rFonts w:ascii="Times New Roman" w:hAnsi="Times New Roman" w:cs="Times New Roman"/>
          <w:sz w:val="24"/>
          <w:szCs w:val="24"/>
        </w:rPr>
        <w:t xml:space="preserve">, </w:t>
      </w:r>
      <w:hyperlink r:id="rId8" w:history="1">
        <w:r w:rsidR="009813E8" w:rsidRPr="004D4805">
          <w:rPr>
            <w:rStyle w:val="Hyperlink"/>
            <w:rFonts w:ascii="Times New Roman" w:hAnsi="Times New Roman" w:cs="Times New Roman"/>
            <w:sz w:val="24"/>
            <w:szCs w:val="24"/>
          </w:rPr>
          <w:t>hannah11698@live.missouristate.edu</w:t>
        </w:r>
      </w:hyperlink>
      <w:r w:rsidR="009813E8">
        <w:rPr>
          <w:rFonts w:ascii="Times New Roman" w:hAnsi="Times New Roman" w:cs="Times New Roman"/>
          <w:sz w:val="24"/>
          <w:szCs w:val="24"/>
        </w:rPr>
        <w:t xml:space="preserve">, </w:t>
      </w:r>
      <w:hyperlink r:id="rId9" w:history="1">
        <w:r w:rsidR="009813E8" w:rsidRPr="004D4805">
          <w:rPr>
            <w:rStyle w:val="Hyperlink"/>
            <w:rFonts w:ascii="Times New Roman" w:hAnsi="Times New Roman" w:cs="Times New Roman"/>
            <w:sz w:val="24"/>
            <w:szCs w:val="24"/>
          </w:rPr>
          <w:t>stash19@live.missouristate.edu</w:t>
        </w:r>
      </w:hyperlink>
      <w:r w:rsidR="009813E8">
        <w:rPr>
          <w:rFonts w:ascii="Times New Roman" w:hAnsi="Times New Roman" w:cs="Times New Roman"/>
          <w:sz w:val="24"/>
          <w:szCs w:val="24"/>
        </w:rPr>
        <w:t xml:space="preserve"> </w:t>
      </w:r>
    </w:p>
    <w:p w14:paraId="167D0150" w14:textId="77777777" w:rsidR="008D3CFD" w:rsidRPr="008D3CFD" w:rsidRDefault="008D3CFD" w:rsidP="008D3CFD">
      <w:pPr>
        <w:spacing w:after="0" w:line="240" w:lineRule="auto"/>
        <w:contextualSpacing/>
        <w:rPr>
          <w:rFonts w:ascii="Times New Roman" w:hAnsi="Times New Roman" w:cs="Times New Roman"/>
          <w:sz w:val="24"/>
          <w:szCs w:val="24"/>
        </w:rPr>
      </w:pPr>
    </w:p>
    <w:p w14:paraId="54A814A8" w14:textId="1D90F1E2"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Short abstract:</w:t>
      </w:r>
      <w:r w:rsidRPr="008D3CFD">
        <w:rPr>
          <w:rFonts w:ascii="Times New Roman" w:hAnsi="Times New Roman" w:cs="Times New Roman"/>
          <w:sz w:val="24"/>
          <w:szCs w:val="24"/>
        </w:rPr>
        <w:t xml:space="preserve"> </w:t>
      </w:r>
      <w:r w:rsidR="00D90CA3">
        <w:rPr>
          <w:rFonts w:ascii="Times New Roman" w:hAnsi="Times New Roman" w:cs="Times New Roman"/>
          <w:sz w:val="24"/>
          <w:szCs w:val="24"/>
        </w:rPr>
        <w:t xml:space="preserve">Data dictionaries are metadata documents that allow researchers to </w:t>
      </w:r>
      <w:r w:rsidR="006F14A5">
        <w:rPr>
          <w:rFonts w:ascii="Times New Roman" w:hAnsi="Times New Roman" w:cs="Times New Roman"/>
          <w:sz w:val="24"/>
          <w:szCs w:val="24"/>
        </w:rPr>
        <w:t>make their data more open and easier to interpret</w:t>
      </w:r>
      <w:r w:rsidR="00D90CA3">
        <w:rPr>
          <w:rFonts w:ascii="Times New Roman" w:hAnsi="Times New Roman" w:cs="Times New Roman"/>
          <w:sz w:val="24"/>
          <w:szCs w:val="24"/>
        </w:rPr>
        <w:t xml:space="preserve">. </w:t>
      </w:r>
      <w:r w:rsidR="002053E7">
        <w:rPr>
          <w:rFonts w:ascii="Times New Roman" w:hAnsi="Times New Roman" w:cs="Times New Roman"/>
          <w:sz w:val="24"/>
          <w:szCs w:val="24"/>
        </w:rPr>
        <w:t xml:space="preserve">In this presentation, we will demonstrate the </w:t>
      </w:r>
      <w:r w:rsidR="002053E7">
        <w:rPr>
          <w:rFonts w:ascii="Times New Roman" w:hAnsi="Times New Roman" w:cs="Times New Roman"/>
          <w:sz w:val="24"/>
          <w:szCs w:val="24"/>
        </w:rPr>
        <w:t xml:space="preserve">data dictionary </w:t>
      </w:r>
      <w:r w:rsidR="002053E7">
        <w:rPr>
          <w:rFonts w:ascii="Times New Roman" w:hAnsi="Times New Roman" w:cs="Times New Roman"/>
          <w:sz w:val="24"/>
          <w:szCs w:val="24"/>
        </w:rPr>
        <w:t xml:space="preserve">applications available and explore how researchers might get started with creating open, shareable data. </w:t>
      </w:r>
    </w:p>
    <w:p w14:paraId="4F2D4C85" w14:textId="77777777" w:rsidR="008D3CFD" w:rsidRPr="008D3CFD" w:rsidRDefault="008D3CFD" w:rsidP="008D3CFD">
      <w:pPr>
        <w:spacing w:after="0" w:line="240" w:lineRule="auto"/>
        <w:contextualSpacing/>
        <w:rPr>
          <w:rFonts w:ascii="Times New Roman" w:hAnsi="Times New Roman" w:cs="Times New Roman"/>
          <w:sz w:val="24"/>
          <w:szCs w:val="24"/>
        </w:rPr>
      </w:pPr>
    </w:p>
    <w:p w14:paraId="17DD5BD7"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Full abstract:</w:t>
      </w:r>
      <w:bookmarkStart w:id="0" w:name="_GoBack"/>
      <w:bookmarkEnd w:id="0"/>
    </w:p>
    <w:p w14:paraId="76E05290" w14:textId="77777777" w:rsidR="00FB201A" w:rsidRDefault="00FB201A" w:rsidP="008D3CFD">
      <w:pPr>
        <w:spacing w:after="0" w:line="240" w:lineRule="auto"/>
        <w:contextualSpacing/>
        <w:rPr>
          <w:rFonts w:ascii="Times New Roman" w:hAnsi="Times New Roman" w:cs="Times New Roman"/>
          <w:sz w:val="24"/>
          <w:szCs w:val="24"/>
        </w:rPr>
      </w:pPr>
    </w:p>
    <w:p w14:paraId="74AB292A" w14:textId="05289835"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Problem:</w:t>
      </w:r>
    </w:p>
    <w:p w14:paraId="0163CB80" w14:textId="24CBF9F6"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Progress in science depends on collaboration, but much of the scientific process happens out of sight in the lab, and often only the final publication is available. This process has led to problems such as </w:t>
      </w:r>
      <w:r w:rsidRPr="00AB55B6">
        <w:rPr>
          <w:rFonts w:ascii="Times New Roman" w:hAnsi="Times New Roman" w:cs="Times New Roman"/>
          <w:i/>
          <w:sz w:val="24"/>
          <w:szCs w:val="24"/>
        </w:rPr>
        <w:t>p</w:t>
      </w:r>
      <w:r>
        <w:rPr>
          <w:rFonts w:ascii="Times New Roman" w:hAnsi="Times New Roman" w:cs="Times New Roman"/>
          <w:sz w:val="24"/>
          <w:szCs w:val="24"/>
        </w:rPr>
        <w:t xml:space="preserve">-hacking, analysis errors, and mass failure to replicate—all without the potential for detection and, ultimately, correction. One potential solution is to make the research process more public. </w:t>
      </w:r>
      <w:r w:rsidRPr="00AC23FA">
        <w:rPr>
          <w:rFonts w:ascii="Times New Roman" w:hAnsi="Times New Roman" w:cs="Times New Roman"/>
          <w:sz w:val="24"/>
          <w:szCs w:val="24"/>
        </w:rPr>
        <w:t xml:space="preserve">Brian </w:t>
      </w:r>
      <w:proofErr w:type="spellStart"/>
      <w:r w:rsidRPr="00AC23FA">
        <w:rPr>
          <w:rFonts w:ascii="Times New Roman" w:hAnsi="Times New Roman" w:cs="Times New Roman"/>
          <w:sz w:val="24"/>
          <w:szCs w:val="24"/>
        </w:rPr>
        <w:t>Nosek</w:t>
      </w:r>
      <w:proofErr w:type="spellEnd"/>
      <w:r w:rsidRPr="00AC23FA">
        <w:rPr>
          <w:rFonts w:ascii="Times New Roman" w:hAnsi="Times New Roman" w:cs="Times New Roman"/>
          <w:sz w:val="24"/>
          <w:szCs w:val="24"/>
        </w:rPr>
        <w:t xml:space="preserve"> and </w:t>
      </w:r>
      <w:r w:rsidR="00E36319" w:rsidRPr="00AC23FA">
        <w:rPr>
          <w:rFonts w:ascii="Times New Roman" w:hAnsi="Times New Roman" w:cs="Times New Roman"/>
          <w:sz w:val="24"/>
          <w:szCs w:val="24"/>
        </w:rPr>
        <w:t>Jeff</w:t>
      </w:r>
      <w:r w:rsidR="00E36319">
        <w:rPr>
          <w:rFonts w:ascii="Times New Roman" w:hAnsi="Times New Roman" w:cs="Times New Roman"/>
          <w:sz w:val="24"/>
          <w:szCs w:val="24"/>
        </w:rPr>
        <w:t>re</w:t>
      </w:r>
      <w:r w:rsidR="00E36319" w:rsidRPr="00AC23FA">
        <w:rPr>
          <w:rFonts w:ascii="Times New Roman" w:hAnsi="Times New Roman" w:cs="Times New Roman"/>
          <w:sz w:val="24"/>
          <w:szCs w:val="24"/>
        </w:rPr>
        <w:t xml:space="preserve">y </w:t>
      </w:r>
      <w:r w:rsidRPr="00AC23FA">
        <w:rPr>
          <w:rFonts w:ascii="Times New Roman" w:hAnsi="Times New Roman" w:cs="Times New Roman"/>
          <w:sz w:val="24"/>
          <w:szCs w:val="24"/>
        </w:rPr>
        <w:t>Spies began the Open Science movement to aid other scientists by creating an online platform in which they could openly record, report, and share data (Nelson</w:t>
      </w:r>
      <w:r>
        <w:rPr>
          <w:rFonts w:ascii="Times New Roman" w:hAnsi="Times New Roman" w:cs="Times New Roman"/>
          <w:sz w:val="24"/>
          <w:szCs w:val="24"/>
        </w:rPr>
        <w:t xml:space="preserve">, Simmons, &amp; </w:t>
      </w:r>
      <w:proofErr w:type="spellStart"/>
      <w:r>
        <w:rPr>
          <w:rFonts w:ascii="Times New Roman" w:hAnsi="Times New Roman" w:cs="Times New Roman"/>
          <w:sz w:val="24"/>
          <w:szCs w:val="24"/>
        </w:rPr>
        <w:t>Simonsohn</w:t>
      </w:r>
      <w:proofErr w:type="spellEnd"/>
      <w:r w:rsidRPr="00AC23FA">
        <w:rPr>
          <w:rFonts w:ascii="Times New Roman" w:hAnsi="Times New Roman" w:cs="Times New Roman"/>
          <w:sz w:val="24"/>
          <w:szCs w:val="24"/>
        </w:rPr>
        <w:t>, 201</w:t>
      </w:r>
      <w:r w:rsidR="00E36319">
        <w:rPr>
          <w:rFonts w:ascii="Times New Roman" w:hAnsi="Times New Roman" w:cs="Times New Roman"/>
          <w:sz w:val="24"/>
          <w:szCs w:val="24"/>
        </w:rPr>
        <w:t>8</w:t>
      </w:r>
      <w:r w:rsidRPr="00AC23FA">
        <w:rPr>
          <w:rFonts w:ascii="Times New Roman" w:hAnsi="Times New Roman" w:cs="Times New Roman"/>
          <w:sz w:val="24"/>
          <w:szCs w:val="24"/>
        </w:rPr>
        <w:t>).</w:t>
      </w:r>
      <w:r>
        <w:rPr>
          <w:rFonts w:ascii="Times New Roman" w:hAnsi="Times New Roman" w:cs="Times New Roman"/>
          <w:sz w:val="24"/>
          <w:szCs w:val="24"/>
        </w:rPr>
        <w:t xml:space="preserve"> </w:t>
      </w:r>
      <w:r w:rsidRPr="00EF5612">
        <w:rPr>
          <w:rFonts w:ascii="Times New Roman" w:hAnsi="Times New Roman" w:cs="Times New Roman"/>
          <w:sz w:val="24"/>
          <w:szCs w:val="24"/>
        </w:rPr>
        <w:t>Open data is beneficial for both individual researchers and science, because it facilitates the spread of knowledge and improvements in research.</w:t>
      </w:r>
      <w:r>
        <w:rPr>
          <w:rFonts w:ascii="Times New Roman" w:hAnsi="Times New Roman" w:cs="Times New Roman"/>
          <w:sz w:val="24"/>
          <w:szCs w:val="24"/>
        </w:rPr>
        <w:t xml:space="preserve"> </w:t>
      </w:r>
      <w:r w:rsidRPr="00EF5612">
        <w:rPr>
          <w:rFonts w:ascii="Times New Roman" w:hAnsi="Times New Roman" w:cs="Times New Roman"/>
          <w:sz w:val="24"/>
          <w:szCs w:val="24"/>
        </w:rPr>
        <w:t xml:space="preserve">In fields where </w:t>
      </w:r>
      <w:r w:rsidRPr="00AB55B6">
        <w:rPr>
          <w:rFonts w:ascii="Times New Roman" w:hAnsi="Times New Roman" w:cs="Times New Roman"/>
          <w:i/>
          <w:sz w:val="24"/>
          <w:szCs w:val="24"/>
        </w:rPr>
        <w:t>p</w:t>
      </w:r>
      <w:r w:rsidRPr="00EF5612">
        <w:rPr>
          <w:rFonts w:ascii="Times New Roman" w:hAnsi="Times New Roman" w:cs="Times New Roman"/>
          <w:sz w:val="24"/>
          <w:szCs w:val="24"/>
        </w:rPr>
        <w:t>-hacking and false positives run rampant, such as psychology, open data discourages fraud and makes replication more likely (Piwowar</w:t>
      </w:r>
      <w:r>
        <w:rPr>
          <w:rFonts w:ascii="Times New Roman" w:hAnsi="Times New Roman" w:cs="Times New Roman"/>
          <w:sz w:val="24"/>
          <w:szCs w:val="24"/>
        </w:rPr>
        <w:t>, 2013</w:t>
      </w:r>
      <w:r w:rsidRPr="00EF5612">
        <w:rPr>
          <w:rFonts w:ascii="Times New Roman" w:hAnsi="Times New Roman" w:cs="Times New Roman"/>
          <w:sz w:val="24"/>
          <w:szCs w:val="24"/>
        </w:rPr>
        <w:t>).</w:t>
      </w:r>
      <w:r>
        <w:rPr>
          <w:rFonts w:ascii="Times New Roman" w:hAnsi="Times New Roman" w:cs="Times New Roman"/>
          <w:sz w:val="24"/>
          <w:szCs w:val="24"/>
        </w:rPr>
        <w:t xml:space="preserve"> Still, many researchers have concerns about opening their data. Concerns include copyright laws, time spent working to make data open, and, perhaps most importantly, participant confidentiality. We believe, nonetheless, that data can safely be made open in most cases.</w:t>
      </w:r>
    </w:p>
    <w:p w14:paraId="5DD985F4" w14:textId="48E878DA" w:rsidR="00FB201A" w:rsidRDefault="00FB201A" w:rsidP="008D3CFD">
      <w:pPr>
        <w:spacing w:after="0" w:line="240" w:lineRule="auto"/>
        <w:contextualSpacing/>
        <w:rPr>
          <w:rFonts w:ascii="Times New Roman" w:hAnsi="Times New Roman" w:cs="Times New Roman"/>
          <w:sz w:val="24"/>
          <w:szCs w:val="24"/>
        </w:rPr>
      </w:pPr>
    </w:p>
    <w:p w14:paraId="19712AF9" w14:textId="3A7D75D2"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7A1DBAC6" w14:textId="06FA7240"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One way to make data more open is to use and share a data dictionary: a document that contains metadata describing a dataset. Metadata documents help researchers understand the dataset more efficiently and can allow for more closely matched replications. We looked into three potential data dictionary creators, each with its own benefits and limitations. Each researcher can choose which works best for his or her data and research goals.</w:t>
      </w:r>
    </w:p>
    <w:p w14:paraId="31D140CF" w14:textId="77777777" w:rsidR="00FB201A" w:rsidRDefault="00FB201A" w:rsidP="008D3CFD">
      <w:pPr>
        <w:spacing w:after="0" w:line="240" w:lineRule="auto"/>
        <w:contextualSpacing/>
        <w:rPr>
          <w:rFonts w:ascii="Times New Roman" w:hAnsi="Times New Roman" w:cs="Times New Roman"/>
          <w:b/>
          <w:sz w:val="24"/>
          <w:szCs w:val="24"/>
        </w:rPr>
      </w:pPr>
    </w:p>
    <w:p w14:paraId="67594064" w14:textId="1B4F1038"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432DE738" w14:textId="530C35FF"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Codebook has the simplest procedure and provides useful information such as histograms, but allows only limited editing of information. </w:t>
      </w:r>
      <w:proofErr w:type="spellStart"/>
      <w:r>
        <w:rPr>
          <w:rFonts w:ascii="Times New Roman" w:hAnsi="Times New Roman" w:cs="Times New Roman"/>
          <w:sz w:val="24"/>
          <w:szCs w:val="24"/>
        </w:rPr>
        <w:t>DataSpice</w:t>
      </w:r>
      <w:proofErr w:type="spellEnd"/>
      <w:r>
        <w:rPr>
          <w:rFonts w:ascii="Times New Roman" w:hAnsi="Times New Roman" w:cs="Times New Roman"/>
          <w:sz w:val="24"/>
          <w:szCs w:val="24"/>
        </w:rPr>
        <w:t xml:space="preserve"> 2.0 works well in conjunction with Schema.org, which is a standardized set of practices for sharing computer readable information. </w:t>
      </w:r>
      <w:r>
        <w:rPr>
          <w:rFonts w:ascii="Times New Roman" w:hAnsi="Times New Roman" w:cs="Times New Roman"/>
          <w:sz w:val="24"/>
          <w:szCs w:val="24"/>
        </w:rPr>
        <w:lastRenderedPageBreak/>
        <w:t xml:space="preserve">Finally, </w:t>
      </w:r>
      <w:proofErr w:type="spellStart"/>
      <w:r>
        <w:rPr>
          <w:rFonts w:ascii="Times New Roman" w:hAnsi="Times New Roman" w:cs="Times New Roman"/>
          <w:sz w:val="24"/>
          <w:szCs w:val="24"/>
        </w:rPr>
        <w:t>DDCreator</w:t>
      </w:r>
      <w:proofErr w:type="spellEnd"/>
      <w:r>
        <w:rPr>
          <w:rFonts w:ascii="Times New Roman" w:hAnsi="Times New Roman" w:cs="Times New Roman"/>
          <w:sz w:val="24"/>
          <w:szCs w:val="24"/>
        </w:rPr>
        <w:t xml:space="preserve"> requires more data entry input but allows for more detailed descriptions, such as levels of a variable. It also outputs a data file with attributes embedded (</w:t>
      </w:r>
      <w:proofErr w:type="spellStart"/>
      <w:r>
        <w:rPr>
          <w:rFonts w:ascii="Times New Roman" w:hAnsi="Times New Roman" w:cs="Times New Roman"/>
          <w:sz w:val="24"/>
          <w:szCs w:val="24"/>
        </w:rPr>
        <w:t>Rdata</w:t>
      </w:r>
      <w:proofErr w:type="spellEnd"/>
      <w:r>
        <w:rPr>
          <w:rFonts w:ascii="Times New Roman" w:hAnsi="Times New Roman" w:cs="Times New Roman"/>
          <w:sz w:val="24"/>
          <w:szCs w:val="24"/>
        </w:rPr>
        <w:t>).</w:t>
      </w:r>
    </w:p>
    <w:p w14:paraId="0547074D" w14:textId="10EFB6B2" w:rsidR="00FB201A" w:rsidRDefault="00FB201A" w:rsidP="008D3CFD">
      <w:pPr>
        <w:spacing w:after="0" w:line="240" w:lineRule="auto"/>
        <w:contextualSpacing/>
        <w:rPr>
          <w:rFonts w:ascii="Times New Roman" w:hAnsi="Times New Roman" w:cs="Times New Roman"/>
          <w:b/>
          <w:sz w:val="24"/>
          <w:szCs w:val="24"/>
        </w:rPr>
      </w:pPr>
    </w:p>
    <w:p w14:paraId="57407419" w14:textId="0CD0C681" w:rsidR="00FB201A" w:rsidRPr="00E36319"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Conclusions:</w:t>
      </w:r>
    </w:p>
    <w:p w14:paraId="2219128F" w14:textId="2CEEE4CC" w:rsidR="008D3CFD" w:rsidRPr="008D3CFD" w:rsidRDefault="00825436"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This project fits in with the broader perspective of the Psychological Data Structure project, which is creating specifications on open data practices.</w:t>
      </w:r>
      <w:r w:rsidR="00D50B5C">
        <w:rPr>
          <w:rFonts w:ascii="Times New Roman" w:hAnsi="Times New Roman" w:cs="Times New Roman"/>
          <w:sz w:val="24"/>
          <w:szCs w:val="24"/>
        </w:rPr>
        <w:t xml:space="preserve"> Therefore, in this presentation, we will demonstrate </w:t>
      </w:r>
      <w:r w:rsidR="00FB201A">
        <w:rPr>
          <w:rFonts w:ascii="Times New Roman" w:hAnsi="Times New Roman" w:cs="Times New Roman"/>
          <w:sz w:val="24"/>
          <w:szCs w:val="24"/>
        </w:rPr>
        <w:t xml:space="preserve">the applications available and explore how researchers might get started with creating open, shareable data. </w:t>
      </w:r>
    </w:p>
    <w:p w14:paraId="36E9CE6B" w14:textId="77777777" w:rsidR="008D3CFD" w:rsidRPr="008D3CFD" w:rsidRDefault="008D3CFD" w:rsidP="008D3CFD">
      <w:pPr>
        <w:spacing w:after="0" w:line="240" w:lineRule="auto"/>
        <w:contextualSpacing/>
        <w:rPr>
          <w:rFonts w:ascii="Times New Roman" w:hAnsi="Times New Roman" w:cs="Times New Roman"/>
          <w:sz w:val="24"/>
          <w:szCs w:val="24"/>
        </w:rPr>
      </w:pPr>
    </w:p>
    <w:p w14:paraId="42A0A9E0"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Mailing address:</w:t>
      </w:r>
    </w:p>
    <w:p w14:paraId="28A1C966"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901 S. National Ave</w:t>
      </w:r>
    </w:p>
    <w:p w14:paraId="61B80B6B"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Springfield, MO 65897</w:t>
      </w:r>
    </w:p>
    <w:p w14:paraId="6C9AFF01"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417-836-5592</w:t>
      </w:r>
    </w:p>
    <w:p w14:paraId="1135C23A" w14:textId="77777777" w:rsidR="008D3CFD" w:rsidRPr="008D3CFD" w:rsidRDefault="008D3CFD" w:rsidP="008D3CFD">
      <w:pPr>
        <w:spacing w:after="0" w:line="240" w:lineRule="auto"/>
        <w:contextualSpacing/>
        <w:rPr>
          <w:rFonts w:ascii="Times New Roman" w:hAnsi="Times New Roman" w:cs="Times New Roman"/>
          <w:sz w:val="24"/>
          <w:szCs w:val="24"/>
        </w:rPr>
      </w:pPr>
    </w:p>
    <w:p w14:paraId="58B74110" w14:textId="59C7BB7E" w:rsidR="009813E8" w:rsidRPr="00671F1F"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Submission type:</w:t>
      </w:r>
      <w:r w:rsidRPr="008D3CFD">
        <w:rPr>
          <w:rFonts w:ascii="Times New Roman" w:hAnsi="Times New Roman" w:cs="Times New Roman"/>
          <w:sz w:val="24"/>
          <w:szCs w:val="24"/>
        </w:rPr>
        <w:t xml:space="preserve"> </w:t>
      </w:r>
      <w:r w:rsidR="00D50B5C">
        <w:rPr>
          <w:rFonts w:ascii="Times New Roman" w:hAnsi="Times New Roman" w:cs="Times New Roman"/>
          <w:sz w:val="24"/>
          <w:szCs w:val="24"/>
        </w:rPr>
        <w:t>Talk/</w:t>
      </w:r>
      <w:r w:rsidRPr="008D3CFD">
        <w:rPr>
          <w:rFonts w:ascii="Times New Roman" w:hAnsi="Times New Roman" w:cs="Times New Roman"/>
          <w:sz w:val="24"/>
          <w:szCs w:val="24"/>
        </w:rPr>
        <w:t>Poster</w:t>
      </w:r>
    </w:p>
    <w:sectPr w:rsidR="009813E8" w:rsidRPr="0067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FD"/>
    <w:rsid w:val="00062811"/>
    <w:rsid w:val="000A1BED"/>
    <w:rsid w:val="000A63B6"/>
    <w:rsid w:val="00182408"/>
    <w:rsid w:val="002053E7"/>
    <w:rsid w:val="002859F2"/>
    <w:rsid w:val="00297177"/>
    <w:rsid w:val="002971C5"/>
    <w:rsid w:val="002C6371"/>
    <w:rsid w:val="0037267C"/>
    <w:rsid w:val="0042265C"/>
    <w:rsid w:val="004B4AF6"/>
    <w:rsid w:val="004E0678"/>
    <w:rsid w:val="00555C12"/>
    <w:rsid w:val="00661F80"/>
    <w:rsid w:val="00671F1F"/>
    <w:rsid w:val="006B6DB1"/>
    <w:rsid w:val="006F14A5"/>
    <w:rsid w:val="00743403"/>
    <w:rsid w:val="00825436"/>
    <w:rsid w:val="00847745"/>
    <w:rsid w:val="008D3CFD"/>
    <w:rsid w:val="00967A41"/>
    <w:rsid w:val="009813E8"/>
    <w:rsid w:val="009A102C"/>
    <w:rsid w:val="009C4EB6"/>
    <w:rsid w:val="00A25FCC"/>
    <w:rsid w:val="00A85D53"/>
    <w:rsid w:val="00AC0295"/>
    <w:rsid w:val="00AC23FA"/>
    <w:rsid w:val="00C02D4A"/>
    <w:rsid w:val="00C24C46"/>
    <w:rsid w:val="00C50BC8"/>
    <w:rsid w:val="00C62042"/>
    <w:rsid w:val="00CA35FA"/>
    <w:rsid w:val="00CC7D93"/>
    <w:rsid w:val="00CE3429"/>
    <w:rsid w:val="00D50B5C"/>
    <w:rsid w:val="00D90CA3"/>
    <w:rsid w:val="00D97F7D"/>
    <w:rsid w:val="00DB575E"/>
    <w:rsid w:val="00DE2FBB"/>
    <w:rsid w:val="00DF06F4"/>
    <w:rsid w:val="00DF5C49"/>
    <w:rsid w:val="00E36319"/>
    <w:rsid w:val="00E5179A"/>
    <w:rsid w:val="00E7418B"/>
    <w:rsid w:val="00EF5612"/>
    <w:rsid w:val="00FB201A"/>
    <w:rsid w:val="00FF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2974"/>
  <w15:chartTrackingRefBased/>
  <w15:docId w15:val="{680E8F1C-CC93-4C55-B281-4A99E114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CFD"/>
    <w:rPr>
      <w:color w:val="0563C1" w:themeColor="hyperlink"/>
      <w:u w:val="single"/>
    </w:rPr>
  </w:style>
  <w:style w:type="character" w:customStyle="1" w:styleId="UnresolvedMention">
    <w:name w:val="Unresolved Mention"/>
    <w:basedOn w:val="DefaultParagraphFont"/>
    <w:uiPriority w:val="99"/>
    <w:semiHidden/>
    <w:unhideWhenUsed/>
    <w:rsid w:val="009813E8"/>
    <w:rPr>
      <w:color w:val="605E5C"/>
      <w:shd w:val="clear" w:color="auto" w:fill="E1DFDD"/>
    </w:rPr>
  </w:style>
  <w:style w:type="paragraph" w:styleId="BalloonText">
    <w:name w:val="Balloon Text"/>
    <w:basedOn w:val="Normal"/>
    <w:link w:val="BalloonTextChar"/>
    <w:uiPriority w:val="99"/>
    <w:semiHidden/>
    <w:unhideWhenUsed/>
    <w:rsid w:val="00182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240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67A41"/>
    <w:rPr>
      <w:sz w:val="16"/>
      <w:szCs w:val="16"/>
    </w:rPr>
  </w:style>
  <w:style w:type="paragraph" w:styleId="CommentText">
    <w:name w:val="annotation text"/>
    <w:basedOn w:val="Normal"/>
    <w:link w:val="CommentTextChar"/>
    <w:uiPriority w:val="99"/>
    <w:semiHidden/>
    <w:unhideWhenUsed/>
    <w:rsid w:val="00967A41"/>
    <w:pPr>
      <w:spacing w:line="240" w:lineRule="auto"/>
    </w:pPr>
    <w:rPr>
      <w:sz w:val="20"/>
      <w:szCs w:val="20"/>
    </w:rPr>
  </w:style>
  <w:style w:type="character" w:customStyle="1" w:styleId="CommentTextChar">
    <w:name w:val="Comment Text Char"/>
    <w:basedOn w:val="DefaultParagraphFont"/>
    <w:link w:val="CommentText"/>
    <w:uiPriority w:val="99"/>
    <w:semiHidden/>
    <w:rsid w:val="00967A41"/>
    <w:rPr>
      <w:sz w:val="20"/>
      <w:szCs w:val="20"/>
    </w:rPr>
  </w:style>
  <w:style w:type="paragraph" w:styleId="CommentSubject">
    <w:name w:val="annotation subject"/>
    <w:basedOn w:val="CommentText"/>
    <w:next w:val="CommentText"/>
    <w:link w:val="CommentSubjectChar"/>
    <w:uiPriority w:val="99"/>
    <w:semiHidden/>
    <w:unhideWhenUsed/>
    <w:rsid w:val="00967A41"/>
    <w:rPr>
      <w:b/>
      <w:bCs/>
    </w:rPr>
  </w:style>
  <w:style w:type="character" w:customStyle="1" w:styleId="CommentSubjectChar">
    <w:name w:val="Comment Subject Char"/>
    <w:basedOn w:val="CommentTextChar"/>
    <w:link w:val="CommentSubject"/>
    <w:uiPriority w:val="99"/>
    <w:semiHidden/>
    <w:rsid w:val="00967A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3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ah11698@live.missouristate.edu" TargetMode="External"/><Relationship Id="rId3" Type="http://schemas.openxmlformats.org/officeDocument/2006/relationships/settings" Target="settings.xml"/><Relationship Id="rId7" Type="http://schemas.openxmlformats.org/officeDocument/2006/relationships/hyperlink" Target="mailto:arielle924@live.missouristat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rain998@live.missouristate.edu" TargetMode="External"/><Relationship Id="rId11" Type="http://schemas.openxmlformats.org/officeDocument/2006/relationships/theme" Target="theme/theme1.xml"/><Relationship Id="rId5" Type="http://schemas.openxmlformats.org/officeDocument/2006/relationships/hyperlink" Target="mailto:erinbuchanan@missouri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tash19@live.missouri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77EB0-3A14-4EA6-B09D-DB2306077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Business</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Arielle L</dc:creator>
  <cp:keywords/>
  <dc:description/>
  <cp:lastModifiedBy>Ari</cp:lastModifiedBy>
  <cp:revision>46</cp:revision>
  <dcterms:created xsi:type="dcterms:W3CDTF">2018-11-01T14:41:00Z</dcterms:created>
  <dcterms:modified xsi:type="dcterms:W3CDTF">2018-11-03T15:11:00Z</dcterms:modified>
</cp:coreProperties>
</file>