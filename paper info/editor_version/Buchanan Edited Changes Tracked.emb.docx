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9ABDA" w14:textId="77777777" w:rsidR="00F22325" w:rsidRPr="001703FA" w:rsidRDefault="00F22325" w:rsidP="007E4963">
      <w:pPr>
        <w:pStyle w:val="TY0"/>
      </w:pPr>
      <w:r w:rsidRPr="001703FA">
        <w:t>Tutorial</w:t>
      </w:r>
    </w:p>
    <w:p w14:paraId="2592D27E" w14:textId="77777777" w:rsidR="00135476" w:rsidRPr="001703FA" w:rsidRDefault="00301310" w:rsidP="007E4963">
      <w:pPr>
        <w:pStyle w:val="CL"/>
      </w:pPr>
      <w:r w:rsidRPr="001703FA">
        <w:t>DOI: 10.1177/2515245920928007</w:t>
      </w:r>
    </w:p>
    <w:p w14:paraId="0CA1EED6" w14:textId="77777777" w:rsidR="00135476" w:rsidRPr="001703FA" w:rsidRDefault="00F22325" w:rsidP="007E4963">
      <w:pPr>
        <w:pStyle w:val="CL"/>
      </w:pPr>
      <w:r w:rsidRPr="001703FA">
        <w:t>Buchanan et al.</w:t>
      </w:r>
    </w:p>
    <w:p w14:paraId="3B545106" w14:textId="77777777" w:rsidR="00135476" w:rsidRPr="001703FA" w:rsidRDefault="00F22325" w:rsidP="007E4963">
      <w:pPr>
        <w:pStyle w:val="CL"/>
      </w:pPr>
      <w:r w:rsidRPr="001703FA">
        <w:t>Data Dictionary</w:t>
      </w:r>
    </w:p>
    <w:p w14:paraId="2CB51F62" w14:textId="5ACCFD51" w:rsidR="00135476" w:rsidRPr="001703FA" w:rsidRDefault="00F22325" w:rsidP="007E4963">
      <w:pPr>
        <w:pStyle w:val="AF"/>
      </w:pPr>
      <w:r w:rsidRPr="001703FA">
        <w:rPr>
          <w:vertAlign w:val="superscript"/>
        </w:rPr>
        <w:t>1</w:t>
      </w:r>
      <w:r w:rsidR="00135476" w:rsidRPr="001703FA">
        <w:t>Department of Psychology</w:t>
      </w:r>
      <w:r w:rsidR="00E41A76">
        <w:t>,</w:t>
      </w:r>
      <w:r w:rsidR="00E41A76" w:rsidRPr="00E41A76">
        <w:t xml:space="preserve"> </w:t>
      </w:r>
      <w:r w:rsidR="00E41A76" w:rsidRPr="001703FA">
        <w:t>Missouri State University</w:t>
      </w:r>
      <w:r w:rsidRPr="001703FA">
        <w:t xml:space="preserve">; </w:t>
      </w:r>
      <w:r w:rsidRPr="001703FA">
        <w:rPr>
          <w:vertAlign w:val="superscript"/>
        </w:rPr>
        <w:t>2</w:t>
      </w:r>
      <w:r w:rsidR="00E41A76">
        <w:t>Analytics, H</w:t>
      </w:r>
      <w:r w:rsidRPr="001703FA">
        <w:t xml:space="preserve">arrisburg University of Science and Technology; </w:t>
      </w:r>
      <w:r w:rsidRPr="001703FA">
        <w:rPr>
          <w:vertAlign w:val="superscript"/>
        </w:rPr>
        <w:t>3</w:t>
      </w:r>
      <w:r w:rsidR="00135476" w:rsidRPr="001703FA">
        <w:t>Department of Special Education and Psychology</w:t>
      </w:r>
      <w:r w:rsidR="00E41A76">
        <w:t xml:space="preserve">, </w:t>
      </w:r>
      <w:r w:rsidR="00E41A76" w:rsidRPr="001703FA">
        <w:t xml:space="preserve">National and </w:t>
      </w:r>
      <w:proofErr w:type="spellStart"/>
      <w:r w:rsidR="00E41A76" w:rsidRPr="001703FA">
        <w:t>Kapodistrian</w:t>
      </w:r>
      <w:proofErr w:type="spellEnd"/>
      <w:r w:rsidR="00E41A76" w:rsidRPr="001703FA">
        <w:t xml:space="preserve"> Univ</w:t>
      </w:r>
      <w:r w:rsidR="00E41A76">
        <w:t>ersity of Athens</w:t>
      </w:r>
      <w:r w:rsidRPr="001703FA">
        <w:t xml:space="preserve">; </w:t>
      </w:r>
      <w:r w:rsidRPr="001703FA">
        <w:rPr>
          <w:vertAlign w:val="superscript"/>
        </w:rPr>
        <w:t>4</w:t>
      </w:r>
      <w:r w:rsidR="00135476" w:rsidRPr="001703FA">
        <w:t>Department of Industrial Engineering &amp; Innovation Sciences</w:t>
      </w:r>
      <w:r w:rsidR="00E41A76">
        <w:t xml:space="preserve">, </w:t>
      </w:r>
      <w:r w:rsidR="00E41A76" w:rsidRPr="001703FA">
        <w:t>Eindhoven University of Technology</w:t>
      </w:r>
      <w:r w:rsidRPr="001703FA">
        <w:t xml:space="preserve">; </w:t>
      </w:r>
      <w:r w:rsidRPr="001703FA">
        <w:rPr>
          <w:vertAlign w:val="superscript"/>
        </w:rPr>
        <w:t>5</w:t>
      </w:r>
      <w:r w:rsidR="00135476" w:rsidRPr="001703FA">
        <w:t>Department of Psychology</w:t>
      </w:r>
      <w:r w:rsidR="00E41A76">
        <w:t xml:space="preserve">, </w:t>
      </w:r>
      <w:r w:rsidR="00E41A76" w:rsidRPr="001703FA">
        <w:t>Linnaeus University</w:t>
      </w:r>
      <w:r w:rsidRPr="001703FA">
        <w:t xml:space="preserve">; and </w:t>
      </w:r>
      <w:r w:rsidRPr="001703FA">
        <w:rPr>
          <w:vertAlign w:val="superscript"/>
        </w:rPr>
        <w:t>6</w:t>
      </w:r>
      <w:r w:rsidR="00135476" w:rsidRPr="001703FA">
        <w:t>Education and Psychology</w:t>
      </w:r>
      <w:r w:rsidR="00E41A76">
        <w:t>,</w:t>
      </w:r>
      <w:r w:rsidR="00E41A76" w:rsidRPr="00E41A76">
        <w:t xml:space="preserve"> </w:t>
      </w:r>
      <w:r w:rsidR="00055614">
        <w:t xml:space="preserve">ELTE </w:t>
      </w:r>
      <w:proofErr w:type="spellStart"/>
      <w:r w:rsidR="00E41A76" w:rsidRPr="001703FA">
        <w:t>Eötvös</w:t>
      </w:r>
      <w:proofErr w:type="spellEnd"/>
      <w:r w:rsidR="00E41A76" w:rsidRPr="001703FA">
        <w:t xml:space="preserve"> </w:t>
      </w:r>
      <w:proofErr w:type="spellStart"/>
      <w:r w:rsidR="00E41A76" w:rsidRPr="001703FA">
        <w:t>Loránd</w:t>
      </w:r>
      <w:proofErr w:type="spellEnd"/>
      <w:r w:rsidR="00E41A76" w:rsidRPr="001703FA">
        <w:t xml:space="preserve"> University</w:t>
      </w:r>
    </w:p>
    <w:p w14:paraId="3B81C207" w14:textId="77777777" w:rsidR="00135476" w:rsidRPr="007E4963" w:rsidRDefault="00135476" w:rsidP="007E4963">
      <w:pPr>
        <w:pStyle w:val="AF"/>
        <w:rPr>
          <w:b/>
        </w:rPr>
      </w:pPr>
      <w:r w:rsidRPr="007E4963">
        <w:rPr>
          <w:b/>
        </w:rPr>
        <w:t xml:space="preserve">Corresponding </w:t>
      </w:r>
      <w:r w:rsidR="00F22325" w:rsidRPr="007E4963">
        <w:rPr>
          <w:b/>
        </w:rPr>
        <w:t>Author:</w:t>
      </w:r>
    </w:p>
    <w:p w14:paraId="7BFD4EB2" w14:textId="77777777" w:rsidR="00135476" w:rsidRPr="001703FA" w:rsidRDefault="00135476" w:rsidP="007E4963">
      <w:pPr>
        <w:pStyle w:val="AF"/>
      </w:pPr>
      <w:r w:rsidRPr="001703FA">
        <w:t>Erin M. Buchanan</w:t>
      </w:r>
      <w:r w:rsidR="00F22325" w:rsidRPr="001703FA">
        <w:t>, Harrisburg University of Science and Technology, Analytics, 326 Market St</w:t>
      </w:r>
      <w:r w:rsidR="00E41A76">
        <w:t>.</w:t>
      </w:r>
      <w:r w:rsidR="00F22325" w:rsidRPr="001703FA">
        <w:t>,</w:t>
      </w:r>
      <w:r w:rsidRPr="001703FA">
        <w:t xml:space="preserve"> </w:t>
      </w:r>
      <w:r w:rsidR="00F22325" w:rsidRPr="001703FA">
        <w:t>Harrisburg, PA 17101</w:t>
      </w:r>
    </w:p>
    <w:p w14:paraId="3FC0FFCB" w14:textId="77777777" w:rsidR="00135476" w:rsidRPr="001703FA" w:rsidRDefault="00F22325" w:rsidP="007E4963">
      <w:pPr>
        <w:pStyle w:val="AF"/>
      </w:pPr>
      <w:r w:rsidRPr="001703FA">
        <w:t xml:space="preserve">E-mail: </w:t>
      </w:r>
      <w:r w:rsidR="00135476" w:rsidRPr="001703FA">
        <w:t>ebuchanan@harrisburgu.edu</w:t>
      </w:r>
    </w:p>
    <w:p w14:paraId="6A21F5C5" w14:textId="77777777" w:rsidR="00135476" w:rsidRPr="001703FA" w:rsidRDefault="00186472" w:rsidP="007E4963">
      <w:pPr>
        <w:pStyle w:val="AT"/>
      </w:pPr>
      <w:r w:rsidRPr="001703FA">
        <w:t xml:space="preserve">Getting Started Creating </w:t>
      </w:r>
      <w:r w:rsidR="00135476" w:rsidRPr="001703FA">
        <w:t xml:space="preserve">Data </w:t>
      </w:r>
      <w:r w:rsidRPr="001703FA">
        <w:t xml:space="preserve">Dictionaries: </w:t>
      </w:r>
    </w:p>
    <w:p w14:paraId="33DE7D67" w14:textId="1BE52C38" w:rsidR="00135476" w:rsidRPr="001703FA" w:rsidRDefault="00186472" w:rsidP="007E4963">
      <w:pPr>
        <w:pStyle w:val="AS"/>
      </w:pPr>
      <w:r w:rsidRPr="001703FA">
        <w:t>How to Create a Shareable Data</w:t>
      </w:r>
      <w:r w:rsidR="00E41A76">
        <w:t xml:space="preserve"> S</w:t>
      </w:r>
      <w:r w:rsidRPr="001703FA">
        <w:t>et</w:t>
      </w:r>
    </w:p>
    <w:p w14:paraId="797DB567" w14:textId="2B7CA178" w:rsidR="00135476" w:rsidRPr="00055614" w:rsidRDefault="00186472" w:rsidP="007E4963">
      <w:pPr>
        <w:pStyle w:val="AU"/>
      </w:pPr>
      <w:r w:rsidRPr="001703FA">
        <w:t>Erin M. Buchanan</w:t>
      </w:r>
      <w:r w:rsidRPr="001703FA">
        <w:rPr>
          <w:vertAlign w:val="superscript"/>
        </w:rPr>
        <w:t>1</w:t>
      </w:r>
      <w:r w:rsidR="00F22325" w:rsidRPr="001703FA">
        <w:rPr>
          <w:vertAlign w:val="superscript"/>
        </w:rPr>
        <w:t>,</w:t>
      </w:r>
      <w:r w:rsidRPr="001703FA">
        <w:rPr>
          <w:vertAlign w:val="superscript"/>
        </w:rPr>
        <w:t>2</w:t>
      </w:r>
      <w:r w:rsidR="00301310" w:rsidRPr="001703FA">
        <w:t xml:space="preserve">, </w:t>
      </w:r>
      <w:r w:rsidRPr="001703FA">
        <w:t>Sarah E. Crain</w:t>
      </w:r>
      <w:r w:rsidRPr="001703FA">
        <w:rPr>
          <w:vertAlign w:val="superscript"/>
        </w:rPr>
        <w:t>1</w:t>
      </w:r>
      <w:r w:rsidR="00301310" w:rsidRPr="001703FA">
        <w:t xml:space="preserve">, </w:t>
      </w:r>
      <w:r w:rsidRPr="001703FA">
        <w:t>Ari L. Cunningham</w:t>
      </w:r>
      <w:r w:rsidRPr="001703FA">
        <w:rPr>
          <w:vertAlign w:val="superscript"/>
        </w:rPr>
        <w:t>1</w:t>
      </w:r>
      <w:r w:rsidR="00F22325" w:rsidRPr="001703FA">
        <w:t xml:space="preserve">, </w:t>
      </w:r>
      <w:r w:rsidRPr="001703FA">
        <w:t>Hannah R. Johnson</w:t>
      </w:r>
      <w:r w:rsidRPr="001703FA">
        <w:rPr>
          <w:vertAlign w:val="superscript"/>
        </w:rPr>
        <w:t>1</w:t>
      </w:r>
      <w:r w:rsidR="00F22325" w:rsidRPr="001703FA">
        <w:t xml:space="preserve">, </w:t>
      </w:r>
      <w:r w:rsidRPr="001703FA">
        <w:t>Hannah Stash</w:t>
      </w:r>
      <w:r w:rsidRPr="001703FA">
        <w:rPr>
          <w:vertAlign w:val="superscript"/>
        </w:rPr>
        <w:t>1</w:t>
      </w:r>
      <w:r w:rsidR="00F22325" w:rsidRPr="001703FA">
        <w:t xml:space="preserve">, </w:t>
      </w:r>
      <w:r w:rsidRPr="001703FA">
        <w:t>Marietta Papadatou-Pastou</w:t>
      </w:r>
      <w:r w:rsidRPr="001703FA">
        <w:rPr>
          <w:vertAlign w:val="superscript"/>
        </w:rPr>
        <w:t>3</w:t>
      </w:r>
      <w:r w:rsidR="00F22325" w:rsidRPr="001703FA">
        <w:t xml:space="preserve">, </w:t>
      </w:r>
      <w:proofErr w:type="spellStart"/>
      <w:r w:rsidRPr="001703FA">
        <w:t>Peder</w:t>
      </w:r>
      <w:proofErr w:type="spellEnd"/>
      <w:r w:rsidRPr="001703FA">
        <w:t xml:space="preserve"> </w:t>
      </w:r>
      <w:proofErr w:type="spellStart"/>
      <w:r w:rsidRPr="001703FA">
        <w:t>Mortvedt</w:t>
      </w:r>
      <w:proofErr w:type="spellEnd"/>
      <w:r w:rsidRPr="001703FA">
        <w:t xml:space="preserve"> Isager</w:t>
      </w:r>
      <w:r w:rsidRPr="001703FA">
        <w:rPr>
          <w:vertAlign w:val="superscript"/>
        </w:rPr>
        <w:t>4</w:t>
      </w:r>
      <w:r w:rsidR="00F22325" w:rsidRPr="001703FA">
        <w:t xml:space="preserve">, </w:t>
      </w:r>
      <w:r w:rsidRPr="001703FA">
        <w:t>Rickard Carlsson</w:t>
      </w:r>
      <w:r w:rsidRPr="001703FA">
        <w:rPr>
          <w:vertAlign w:val="superscript"/>
        </w:rPr>
        <w:t>5</w:t>
      </w:r>
      <w:r w:rsidR="00055614">
        <w:t xml:space="preserve">, and </w:t>
      </w:r>
      <w:proofErr w:type="spellStart"/>
      <w:r w:rsidR="00055614">
        <w:t>Balazs</w:t>
      </w:r>
      <w:proofErr w:type="spellEnd"/>
      <w:r w:rsidR="00055614">
        <w:t xml:space="preserve"> Aczel</w:t>
      </w:r>
      <w:r w:rsidR="00055614" w:rsidRPr="00055614">
        <w:rPr>
          <w:vertAlign w:val="superscript"/>
        </w:rPr>
        <w:t>6</w:t>
      </w:r>
    </w:p>
    <w:p w14:paraId="66A51A37" w14:textId="77777777" w:rsidR="00135476" w:rsidRPr="001703FA" w:rsidRDefault="00186472" w:rsidP="007E4963">
      <w:pPr>
        <w:pStyle w:val="ABKWH"/>
      </w:pPr>
      <w:r w:rsidRPr="001703FA">
        <w:t>Abstract</w:t>
      </w:r>
    </w:p>
    <w:p w14:paraId="66EB9C1A" w14:textId="4AE9BD81" w:rsidR="00135476" w:rsidRPr="001703FA" w:rsidRDefault="00186472" w:rsidP="007E4963">
      <w:pPr>
        <w:pStyle w:val="ABKW"/>
      </w:pPr>
      <w:r w:rsidRPr="001703FA">
        <w:t xml:space="preserve">As researchers embrace open and transparent data sharing, they will need to provide information about their data that effectively helps others understand </w:t>
      </w:r>
      <w:r w:rsidR="00920649">
        <w:t>their data sets’</w:t>
      </w:r>
      <w:r w:rsidRPr="001703FA">
        <w:t xml:space="preserve"> contents. Without proper documentation, data stored in online repositories such as OSF will often be rendered unfindable and unreadable by other researchers and indexing search engines. Data dictionaries and codebooks provide a wealth of information about variables, data collection, and other important </w:t>
      </w:r>
      <w:r w:rsidRPr="001703FA">
        <w:lastRenderedPageBreak/>
        <w:t>facets of a data</w:t>
      </w:r>
      <w:r w:rsidR="00E41A76">
        <w:t xml:space="preserve"> </w:t>
      </w:r>
      <w:r w:rsidRPr="001703FA">
        <w:t xml:space="preserve">set. This information, called metadata, provides key insights into how the data might be further used in research and facilitates </w:t>
      </w:r>
      <w:r w:rsidR="00920649" w:rsidRPr="001703FA">
        <w:t>search</w:t>
      </w:r>
      <w:r w:rsidR="00920649">
        <w:t>-</w:t>
      </w:r>
      <w:r w:rsidRPr="001703FA">
        <w:t xml:space="preserve">engine indexing to reach a broader audience of interested parties. This </w:t>
      </w:r>
      <w:r w:rsidR="00E41A76">
        <w:t>T</w:t>
      </w:r>
      <w:r w:rsidRPr="001703FA">
        <w:t xml:space="preserve">utorial first explains terminology and standards </w:t>
      </w:r>
      <w:r w:rsidR="00920649">
        <w:t>relevant to</w:t>
      </w:r>
      <w:r w:rsidRPr="001703FA">
        <w:t xml:space="preserve"> data dictionaries and codebooks. </w:t>
      </w:r>
      <w:r w:rsidR="001E03DE">
        <w:t xml:space="preserve">Accompanying information on OSF </w:t>
      </w:r>
      <w:r w:rsidRPr="001703FA">
        <w:t>present</w:t>
      </w:r>
      <w:r w:rsidR="001E03DE">
        <w:t>s</w:t>
      </w:r>
      <w:r w:rsidRPr="001703FA">
        <w:t xml:space="preserve"> a guided workflow of the entire process from source data </w:t>
      </w:r>
      <w:r w:rsidR="00301310" w:rsidRPr="001703FA">
        <w:t>(e.g.,</w:t>
      </w:r>
      <w:r w:rsidRPr="001703FA">
        <w:t xml:space="preserve"> survey answers on Qualtrics) to an openly shared data</w:t>
      </w:r>
      <w:r w:rsidR="00E41A76">
        <w:t xml:space="preserve"> </w:t>
      </w:r>
      <w:r w:rsidRPr="001703FA">
        <w:t xml:space="preserve">set accompanied by a data dictionary or codebook that follows an agreed-upon standard. Finally, we </w:t>
      </w:r>
      <w:r w:rsidR="00BD3527">
        <w:t>discuss</w:t>
      </w:r>
      <w:r w:rsidRPr="001703FA">
        <w:t xml:space="preserve"> freely available </w:t>
      </w:r>
      <w:r w:rsidR="00E41A76">
        <w:t>W</w:t>
      </w:r>
      <w:r w:rsidRPr="001703FA">
        <w:t>eb applications to assist this process of ensuring that psychology data are findable, accessible, interoperable, and reusable.</w:t>
      </w:r>
    </w:p>
    <w:p w14:paraId="77D06F67" w14:textId="77777777" w:rsidR="00135476" w:rsidRPr="001703FA" w:rsidRDefault="00F22325" w:rsidP="007E4963">
      <w:pPr>
        <w:pStyle w:val="ABKWH"/>
      </w:pPr>
      <w:r w:rsidRPr="001703FA">
        <w:t>Keyword</w:t>
      </w:r>
      <w:r w:rsidR="00C862A2" w:rsidRPr="001703FA">
        <w:t>s</w:t>
      </w:r>
    </w:p>
    <w:p w14:paraId="124EBA15" w14:textId="4626AC63" w:rsidR="00E41A76" w:rsidRPr="001703FA" w:rsidRDefault="001E03DE" w:rsidP="007E4963">
      <w:r w:rsidRPr="001703FA">
        <w:t>reproducibility</w:t>
      </w:r>
      <w:r w:rsidR="00E41A76">
        <w:t>,</w:t>
      </w:r>
      <w:r w:rsidR="00E41A76" w:rsidRPr="00E41A76">
        <w:t xml:space="preserve"> </w:t>
      </w:r>
      <w:r w:rsidR="00E41A76" w:rsidRPr="001703FA">
        <w:t>metadata, data dictionary, codebook</w:t>
      </w:r>
      <w:r w:rsidR="00920649">
        <w:t>, open materials</w:t>
      </w:r>
    </w:p>
    <w:p w14:paraId="71456E40" w14:textId="77777777" w:rsidR="00135476" w:rsidRPr="001703FA" w:rsidRDefault="00C862A2" w:rsidP="007E4963">
      <w:pPr>
        <w:pStyle w:val="DR"/>
      </w:pPr>
      <w:r w:rsidRPr="001703FA">
        <w:t>Received 6/6/19; Revision accepted 4/7/20</w:t>
      </w:r>
    </w:p>
    <w:p w14:paraId="0FA3770D" w14:textId="51341C8B" w:rsidR="00135476" w:rsidRPr="00E41A76" w:rsidRDefault="00186472" w:rsidP="007E4963">
      <w:pPr>
        <w:pStyle w:val="TEXT"/>
      </w:pPr>
      <w:r w:rsidRPr="001703FA">
        <w:t>Open data</w:t>
      </w:r>
      <w:r w:rsidR="00E41A76">
        <w:t xml:space="preserve"> </w:t>
      </w:r>
      <w:r w:rsidRPr="001703FA">
        <w:t>sets are beneficial for both individual researchers and the scientific community as a whole. Articles with open data</w:t>
      </w:r>
      <w:r w:rsidR="00E41A76">
        <w:t xml:space="preserve"> </w:t>
      </w:r>
      <w:r w:rsidRPr="001703FA">
        <w:t xml:space="preserve">sets reach more researchers, </w:t>
      </w:r>
      <w:r w:rsidR="001F33A1">
        <w:t>and thus</w:t>
      </w:r>
      <w:r w:rsidRPr="001703FA">
        <w:t xml:space="preserve"> convey their findings to a wider audience. Publications with open data</w:t>
      </w:r>
      <w:r w:rsidR="00E41A76">
        <w:t xml:space="preserve"> </w:t>
      </w:r>
      <w:r w:rsidRPr="001703FA">
        <w:t xml:space="preserve">sets have higher citation rates compared </w:t>
      </w:r>
      <w:r w:rsidR="00E41A76">
        <w:t>with</w:t>
      </w:r>
      <w:r w:rsidRPr="001703FA">
        <w:t xml:space="preserve"> papers that do not have open data</w:t>
      </w:r>
      <w:r w:rsidR="00E41A76">
        <w:t xml:space="preserve"> </w:t>
      </w:r>
      <w:r w:rsidRPr="001703FA">
        <w:t xml:space="preserve">sets </w:t>
      </w:r>
      <w:r w:rsidR="00135476" w:rsidRPr="00E41A76">
        <w:rPr>
          <w:rStyle w:val="cit"/>
          <w:color w:val="auto"/>
        </w:rPr>
        <w:t>(McKiernan et al., 2016)</w:t>
      </w:r>
      <w:r w:rsidRPr="001703FA">
        <w:t>. Open data further allow</w:t>
      </w:r>
      <w:r w:rsidR="001E03DE">
        <w:t>s</w:t>
      </w:r>
      <w:r w:rsidRPr="001703FA">
        <w:t xml:space="preserve"> scientists to develop and test new hypotheses </w:t>
      </w:r>
      <w:r w:rsidR="00135476" w:rsidRPr="00E41A76">
        <w:t xml:space="preserve">(e.g., </w:t>
      </w:r>
      <w:proofErr w:type="spellStart"/>
      <w:r w:rsidR="00135476" w:rsidRPr="00E41A76">
        <w:rPr>
          <w:rStyle w:val="cit"/>
          <w:color w:val="auto"/>
        </w:rPr>
        <w:t>Vadillo</w:t>
      </w:r>
      <w:proofErr w:type="spellEnd"/>
      <w:r w:rsidR="00135476" w:rsidRPr="00E41A76">
        <w:rPr>
          <w:rStyle w:val="cit"/>
          <w:color w:val="auto"/>
        </w:rPr>
        <w:t>, Gold, &amp; Osman, 2018;</w:t>
      </w:r>
      <w:r w:rsidR="00135476" w:rsidRPr="00E41A76">
        <w:t xml:space="preserve"> the Human Connectome Project</w:t>
      </w:r>
      <w:r w:rsidR="00920649">
        <w:t>—</w:t>
      </w:r>
      <w:r w:rsidR="00135476" w:rsidRPr="00E41A76">
        <w:rPr>
          <w:rStyle w:val="cit"/>
          <w:color w:val="auto"/>
        </w:rPr>
        <w:t>Van Essen et al., 2013)</w:t>
      </w:r>
      <w:r w:rsidRPr="001703FA">
        <w:t>, investigate multiple analy</w:t>
      </w:r>
      <w:r w:rsidR="001F33A1">
        <w:t>tic</w:t>
      </w:r>
      <w:r w:rsidRPr="001703FA">
        <w:t xml:space="preserve"> perspectives </w:t>
      </w:r>
      <w:r w:rsidR="001F33A1">
        <w:t>applied to</w:t>
      </w:r>
      <w:r w:rsidRPr="001703FA">
        <w:t xml:space="preserve"> different data</w:t>
      </w:r>
      <w:r w:rsidR="00E41A76">
        <w:t xml:space="preserve"> </w:t>
      </w:r>
      <w:r w:rsidRPr="001703FA">
        <w:t xml:space="preserve">sets </w:t>
      </w:r>
      <w:r w:rsidR="00135476" w:rsidRPr="00E41A76">
        <w:t xml:space="preserve">(e.g., </w:t>
      </w:r>
      <w:proofErr w:type="spellStart"/>
      <w:r w:rsidR="00135476" w:rsidRPr="00E41A76">
        <w:rPr>
          <w:rStyle w:val="cit"/>
          <w:color w:val="auto"/>
        </w:rPr>
        <w:t>Simonsohn</w:t>
      </w:r>
      <w:proofErr w:type="spellEnd"/>
      <w:r w:rsidR="00135476" w:rsidRPr="00E41A76">
        <w:rPr>
          <w:rStyle w:val="cit"/>
          <w:color w:val="auto"/>
        </w:rPr>
        <w:t>, Simmons, &amp; Nelson, 2015)</w:t>
      </w:r>
      <w:r w:rsidRPr="001703FA">
        <w:t xml:space="preserve">, and, importantly, identify and correct errors that would otherwise create noise in the literature (Piwowar &amp; Vision, 2013). </w:t>
      </w:r>
      <w:r w:rsidR="001F33A1">
        <w:t xml:space="preserve">The </w:t>
      </w:r>
      <w:r w:rsidRPr="001703FA">
        <w:t xml:space="preserve">FAIR guidelines indicate that data should be </w:t>
      </w:r>
      <w:r w:rsidR="001F33A1" w:rsidRPr="002A5B43">
        <w:rPr>
          <w:u w:val="single"/>
        </w:rPr>
        <w:t>f</w:t>
      </w:r>
      <w:r w:rsidRPr="001703FA">
        <w:t xml:space="preserve">indable, </w:t>
      </w:r>
      <w:r w:rsidR="001F33A1" w:rsidRPr="002A5B43">
        <w:rPr>
          <w:u w:val="single"/>
        </w:rPr>
        <w:t>a</w:t>
      </w:r>
      <w:r w:rsidRPr="001703FA">
        <w:t xml:space="preserve">ccessible, </w:t>
      </w:r>
      <w:r w:rsidR="001F33A1" w:rsidRPr="002A5B43">
        <w:rPr>
          <w:u w:val="single"/>
        </w:rPr>
        <w:t>i</w:t>
      </w:r>
      <w:r w:rsidRPr="001703FA">
        <w:t xml:space="preserve">nteroperable, and </w:t>
      </w:r>
      <w:r w:rsidR="001F33A1" w:rsidRPr="002A5B43">
        <w:rPr>
          <w:u w:val="single"/>
        </w:rPr>
        <w:t>r</w:t>
      </w:r>
      <w:r w:rsidRPr="001703FA">
        <w:t xml:space="preserve">eusable </w:t>
      </w:r>
      <w:r w:rsidR="00135476" w:rsidRPr="00E41A76">
        <w:rPr>
          <w:rStyle w:val="cit"/>
          <w:color w:val="auto"/>
        </w:rPr>
        <w:t>(Wilkinson et al., 2016)</w:t>
      </w:r>
      <w:r w:rsidRPr="001703FA">
        <w:t xml:space="preserve">. Despite these benefits, </w:t>
      </w:r>
      <w:r w:rsidR="00135476" w:rsidRPr="00E41A76">
        <w:t xml:space="preserve">there are no set standards for making data public </w:t>
      </w:r>
      <w:r w:rsidR="00135476" w:rsidRPr="00E41A76">
        <w:rPr>
          <w:rStyle w:val="cit"/>
          <w:color w:val="auto"/>
        </w:rPr>
        <w:t>(Hardwicke et al., 2018</w:t>
      </w:r>
      <w:r w:rsidR="00135476" w:rsidRPr="00E41A76">
        <w:t xml:space="preserve">; </w:t>
      </w:r>
      <w:proofErr w:type="spellStart"/>
      <w:r w:rsidR="00135476" w:rsidRPr="00E41A76">
        <w:rPr>
          <w:rStyle w:val="cit"/>
          <w:color w:val="auto"/>
        </w:rPr>
        <w:t>Houtkoop</w:t>
      </w:r>
      <w:proofErr w:type="spellEnd"/>
      <w:r w:rsidR="00135476" w:rsidRPr="00E41A76">
        <w:rPr>
          <w:rStyle w:val="cit"/>
          <w:color w:val="auto"/>
        </w:rPr>
        <w:t xml:space="preserve"> et al., 2018)</w:t>
      </w:r>
      <w:r w:rsidR="00135476" w:rsidRPr="00E41A76">
        <w:t>. One concern is that shared data are not reusable without some meta-level description of the contents of the data</w:t>
      </w:r>
      <w:r w:rsidR="00E41A76">
        <w:t xml:space="preserve"> </w:t>
      </w:r>
      <w:r w:rsidR="00135476" w:rsidRPr="00E41A76">
        <w:t>set (e.g.</w:t>
      </w:r>
      <w:r w:rsidR="001F33A1">
        <w:t>,</w:t>
      </w:r>
      <w:r w:rsidR="00135476" w:rsidRPr="00E41A76">
        <w:t xml:space="preserve"> the meaning of variable </w:t>
      </w:r>
      <w:r w:rsidR="00135476" w:rsidRPr="00E41A76">
        <w:lastRenderedPageBreak/>
        <w:t xml:space="preserve">names, the meaning of factor levels, details about measurement scales used). Further, open data may not be findable </w:t>
      </w:r>
      <w:r w:rsidR="001F33A1">
        <w:t>if the corresponding metadata that describe the data set are not</w:t>
      </w:r>
      <w:r w:rsidR="00135476" w:rsidRPr="00E41A76">
        <w:t xml:space="preserve"> available in a machine-readable and </w:t>
      </w:r>
      <w:r w:rsidR="001F33A1">
        <w:t>-</w:t>
      </w:r>
      <w:r w:rsidR="00135476" w:rsidRPr="00E41A76">
        <w:t>searchable format.</w:t>
      </w:r>
    </w:p>
    <w:p w14:paraId="5DFB93A4" w14:textId="72BB40BE" w:rsidR="00135476" w:rsidRPr="00387AE5" w:rsidRDefault="00186472" w:rsidP="007E4963">
      <w:pPr>
        <w:pStyle w:val="TEXTIND"/>
      </w:pPr>
      <w:r w:rsidRPr="001703FA">
        <w:t>A data dictionary is a supplementary document that details the information provided in a data</w:t>
      </w:r>
      <w:r w:rsidR="00E41A76">
        <w:t xml:space="preserve"> </w:t>
      </w:r>
      <w:r w:rsidRPr="001703FA">
        <w:t>set</w:t>
      </w:r>
      <w:r w:rsidR="001F33A1">
        <w:t>.</w:t>
      </w:r>
      <w:r w:rsidRPr="001703FA">
        <w:t xml:space="preserve"> </w:t>
      </w:r>
      <w:r w:rsidR="00BA420A">
        <w:t>Data dictionaries</w:t>
      </w:r>
      <w:r w:rsidR="001F33A1">
        <w:t xml:space="preserve"> </w:t>
      </w:r>
      <w:r w:rsidR="00BA420A">
        <w:t>usually</w:t>
      </w:r>
      <w:r w:rsidRPr="001703FA">
        <w:t xml:space="preserve"> includ</w:t>
      </w:r>
      <w:r w:rsidR="001F33A1">
        <w:t>e</w:t>
      </w:r>
      <w:r w:rsidRPr="001703FA">
        <w:t xml:space="preserve"> the meaning and attributes of the </w:t>
      </w:r>
      <w:r w:rsidR="00BA420A" w:rsidRPr="001703FA">
        <w:t>contained</w:t>
      </w:r>
      <w:r w:rsidRPr="001703FA">
        <w:t xml:space="preserve"> variables as well as information about the creation, format, and usage of the data </w:t>
      </w:r>
      <w:r w:rsidR="00135476" w:rsidRPr="00E41A76">
        <w:rPr>
          <w:rStyle w:val="cit"/>
          <w:color w:val="auto"/>
        </w:rPr>
        <w:t>(McDaniel &amp; International Business Machines Corporation, 1994)</w:t>
      </w:r>
      <w:r w:rsidRPr="001703FA">
        <w:t>. Data dictionaries can be contrasted with codebooks, which are</w:t>
      </w:r>
      <w:r w:rsidR="00BA420A">
        <w:t xml:space="preserve"> customarily</w:t>
      </w:r>
      <w:r w:rsidRPr="001703FA">
        <w:t xml:space="preserve"> used to </w:t>
      </w:r>
      <w:r w:rsidR="00BA420A">
        <w:t>describe</w:t>
      </w:r>
      <w:r w:rsidRPr="001703FA">
        <w:t xml:space="preserve"> survey data, while the former </w:t>
      </w:r>
      <w:r w:rsidR="00BA420A">
        <w:t xml:space="preserve">additionally </w:t>
      </w:r>
      <w:r w:rsidRPr="001703FA">
        <w:t xml:space="preserve">include information about the data file structure. </w:t>
      </w:r>
      <w:r w:rsidR="00BA420A">
        <w:t>These terms are often used interchangeably, as d</w:t>
      </w:r>
      <w:r w:rsidRPr="001703FA">
        <w:t>ata dictionaries may include a codebook</w:t>
      </w:r>
      <w:r w:rsidR="00BA420A">
        <w:t>; however, data dictionaries provide a complete picture of the shared data set</w:t>
      </w:r>
      <w:r w:rsidRPr="001703FA">
        <w:t xml:space="preserve"> </w:t>
      </w:r>
      <w:r w:rsidR="00135476" w:rsidRPr="00E41A76">
        <w:t>(University of Iowa Libraries, n.d.)</w:t>
      </w:r>
      <w:r w:rsidRPr="001703FA">
        <w:t>. For both document types, the information provided about the data is called metadata</w:t>
      </w:r>
      <w:r w:rsidR="00135476" w:rsidRPr="00E41A76">
        <w:t>.</w:t>
      </w:r>
      <w:r w:rsidR="005A6C12">
        <w:t xml:space="preserve"> </w:t>
      </w:r>
      <w:r w:rsidR="00135476" w:rsidRPr="00E41A76">
        <w:t xml:space="preserve">This </w:t>
      </w:r>
      <w:r w:rsidR="00387AE5">
        <w:t>T</w:t>
      </w:r>
      <w:r w:rsidR="00135476" w:rsidRPr="00E41A76">
        <w:t>utorial</w:t>
      </w:r>
      <w:r w:rsidR="005A6C12">
        <w:t xml:space="preserve"> and the accompanying online materials demonstrate</w:t>
      </w:r>
      <w:r w:rsidR="00135476" w:rsidRPr="00E41A76">
        <w:t xml:space="preserve"> two </w:t>
      </w:r>
      <w:r w:rsidR="00C90423">
        <w:t>applications that</w:t>
      </w:r>
      <w:r w:rsidR="00135476" w:rsidRPr="00E41A76">
        <w:t xml:space="preserve"> nonprogrammers </w:t>
      </w:r>
      <w:r w:rsidR="00C90423">
        <w:t xml:space="preserve">can use </w:t>
      </w:r>
      <w:r w:rsidR="00135476" w:rsidRPr="00E41A76">
        <w:t>to create codebook</w:t>
      </w:r>
      <w:r w:rsidR="00C90423">
        <w:t>s</w:t>
      </w:r>
      <w:r w:rsidR="00135476" w:rsidRPr="00E41A76">
        <w:t xml:space="preserve"> </w:t>
      </w:r>
      <w:r w:rsidR="00135476" w:rsidRPr="00387AE5">
        <w:t>and data dictionar</w:t>
      </w:r>
      <w:r w:rsidR="00C90423">
        <w:t>ies</w:t>
      </w:r>
      <w:r w:rsidR="00135476" w:rsidRPr="00387AE5">
        <w:t xml:space="preserve"> that describe research data in the social sciences</w:t>
      </w:r>
      <w:r w:rsidR="00C90423">
        <w:t>,</w:t>
      </w:r>
      <w:r w:rsidR="00135476" w:rsidRPr="00387AE5">
        <w:t xml:space="preserve"> with the goal of sharing files on a platform for other</w:t>
      </w:r>
      <w:r w:rsidR="003A6BDE">
        <w:t xml:space="preserve"> researchers</w:t>
      </w:r>
      <w:r w:rsidR="00135476" w:rsidRPr="00387AE5">
        <w:t xml:space="preserve"> to read.</w:t>
      </w:r>
    </w:p>
    <w:p w14:paraId="4E5BF482" w14:textId="307FCEE0" w:rsidR="00A6457E" w:rsidRPr="00AA78B8" w:rsidRDefault="00A6457E" w:rsidP="007E4963">
      <w:pPr>
        <w:pStyle w:val="H1"/>
      </w:pPr>
      <w:r w:rsidRPr="00AA78B8">
        <w:t>D</w:t>
      </w:r>
      <w:r>
        <w:t>isclosures</w:t>
      </w:r>
    </w:p>
    <w:p w14:paraId="136615B8" w14:textId="705E469B" w:rsidR="00A6457E" w:rsidRDefault="00A6457E" w:rsidP="007E4963">
      <w:pPr>
        <w:pStyle w:val="TEXT"/>
      </w:pPr>
      <w:r w:rsidRPr="001703FA">
        <w:t xml:space="preserve">The materials </w:t>
      </w:r>
      <w:r w:rsidR="003A6BDE">
        <w:t xml:space="preserve">for this Tutorial </w:t>
      </w:r>
      <w:r w:rsidRPr="001703FA">
        <w:t xml:space="preserve">can be found at </w:t>
      </w:r>
      <w:r w:rsidRPr="00B332FD">
        <w:t>https://osf.io/3y2ex/</w:t>
      </w:r>
      <w:r w:rsidRPr="001703FA">
        <w:t xml:space="preserve">. </w:t>
      </w:r>
      <w:r w:rsidR="00094663">
        <w:t>These materials</w:t>
      </w:r>
      <w:r w:rsidR="00094663" w:rsidRPr="005145A4">
        <w:t xml:space="preserve"> include detailed video tutorials </w:t>
      </w:r>
      <w:r w:rsidR="00094663">
        <w:t>that will be</w:t>
      </w:r>
      <w:r w:rsidR="00094663" w:rsidRPr="005145A4">
        <w:t xml:space="preserve"> updated as the </w:t>
      </w:r>
      <w:r w:rsidR="00094663">
        <w:t xml:space="preserve">demonstrated </w:t>
      </w:r>
      <w:r w:rsidR="00094663" w:rsidRPr="005145A4">
        <w:t xml:space="preserve">applications </w:t>
      </w:r>
      <w:r w:rsidR="00094663">
        <w:t xml:space="preserve">are </w:t>
      </w:r>
      <w:r w:rsidR="00094663" w:rsidRPr="005145A4">
        <w:t>update</w:t>
      </w:r>
      <w:r w:rsidR="00094663">
        <w:t>d</w:t>
      </w:r>
      <w:r w:rsidR="00094663" w:rsidRPr="001703FA">
        <w:t>.</w:t>
      </w:r>
      <w:r w:rsidR="007E4963">
        <w:t xml:space="preserve"> </w:t>
      </w:r>
      <w:r w:rsidRPr="001703FA">
        <w:t>The code for the</w:t>
      </w:r>
      <w:r w:rsidR="005A6C12">
        <w:t xml:space="preserve"> Data Dictionary Creator</w:t>
      </w:r>
      <w:r w:rsidRPr="001703FA">
        <w:t xml:space="preserve"> application can be found at https://github.com/doomlab/dd-creator/.</w:t>
      </w:r>
    </w:p>
    <w:p w14:paraId="175BF23E" w14:textId="77777777" w:rsidR="00135476" w:rsidRPr="00387AE5" w:rsidRDefault="00135476" w:rsidP="007E4963">
      <w:pPr>
        <w:pStyle w:val="H1"/>
      </w:pPr>
      <w:r w:rsidRPr="00387AE5">
        <w:t>Metadata Format</w:t>
      </w:r>
    </w:p>
    <w:p w14:paraId="3D68EB12" w14:textId="77ECC477" w:rsidR="00135476" w:rsidRPr="00387AE5" w:rsidRDefault="00135476" w:rsidP="007E4963">
      <w:pPr>
        <w:pStyle w:val="TEXT"/>
      </w:pPr>
      <w:r w:rsidRPr="00387AE5">
        <w:t>In order to provide open data, researchers should prepare both human- (i.e., researcher</w:t>
      </w:r>
      <w:r w:rsidR="00920649">
        <w:t>-</w:t>
      </w:r>
      <w:r w:rsidRPr="00387AE5">
        <w:t>) and machine-readable metadata in the form of a data dictionary</w:t>
      </w:r>
      <w:r w:rsidR="005A6C12">
        <w:t xml:space="preserve"> with included codebook, if </w:t>
      </w:r>
      <w:r w:rsidR="005A6C12">
        <w:lastRenderedPageBreak/>
        <w:t>necessary</w:t>
      </w:r>
      <w:r w:rsidRPr="00387AE5">
        <w:t xml:space="preserve">. Human-readable data may include a descriptive report of the variables included in the data, </w:t>
      </w:r>
      <w:r w:rsidR="003A6BDE">
        <w:t xml:space="preserve">a </w:t>
      </w:r>
      <w:r w:rsidRPr="00387AE5">
        <w:t xml:space="preserve">summary of the project, or </w:t>
      </w:r>
      <w:r w:rsidR="003A6BDE" w:rsidRPr="00387AE5">
        <w:t>data</w:t>
      </w:r>
      <w:r w:rsidR="003A6BDE">
        <w:t>-</w:t>
      </w:r>
      <w:r w:rsidRPr="00387AE5">
        <w:t xml:space="preserve">collection dates provided in text format. In contrast, machine-readable formats are designed to allow computers to easily process the data, which requires </w:t>
      </w:r>
      <w:r w:rsidR="003A6BDE">
        <w:t xml:space="preserve">the </w:t>
      </w:r>
      <w:r w:rsidRPr="00387AE5">
        <w:t xml:space="preserve">data to be structured in a specific and standardized way. A simple example of a machine-readable format is </w:t>
      </w:r>
      <w:r w:rsidR="003A6BDE">
        <w:t xml:space="preserve">the format for </w:t>
      </w:r>
      <w:r w:rsidRPr="00387AE5">
        <w:t>a bar</w:t>
      </w:r>
      <w:r w:rsidR="003A6BDE">
        <w:t xml:space="preserve"> </w:t>
      </w:r>
      <w:r w:rsidRPr="00387AE5">
        <w:t xml:space="preserve">code, which is structured to provide data to a computer when scanned. Without the structure of a machine-readable format, it would be difficult for computers, and hence search engines, to automatically process information contained within </w:t>
      </w:r>
      <w:r w:rsidR="005D14A0">
        <w:t>a</w:t>
      </w:r>
      <w:r w:rsidR="000326DE">
        <w:t xml:space="preserve"> data dictionary</w:t>
      </w:r>
      <w:r w:rsidRPr="00387AE5">
        <w:t>.</w:t>
      </w:r>
    </w:p>
    <w:p w14:paraId="7D0EF45E" w14:textId="5774D60A" w:rsidR="00135476" w:rsidRDefault="00135476" w:rsidP="007E4963">
      <w:pPr>
        <w:pStyle w:val="TEXTIND"/>
      </w:pPr>
      <w:r w:rsidRPr="00387AE5">
        <w:t xml:space="preserve">Two data formats that </w:t>
      </w:r>
      <w:r w:rsidR="00EF2F69">
        <w:t xml:space="preserve">are </w:t>
      </w:r>
      <w:r w:rsidRPr="00387AE5">
        <w:t>purport</w:t>
      </w:r>
      <w:r w:rsidR="00EF2F69">
        <w:t>ed</w:t>
      </w:r>
      <w:r w:rsidRPr="00387AE5">
        <w:t xml:space="preserve"> to be both human and machine</w:t>
      </w:r>
      <w:r w:rsidR="00C90423">
        <w:t xml:space="preserve"> </w:t>
      </w:r>
      <w:r w:rsidRPr="00387AE5">
        <w:t xml:space="preserve">readable are </w:t>
      </w:r>
      <w:proofErr w:type="spellStart"/>
      <w:r w:rsidRPr="00387AE5">
        <w:t>eXtensible</w:t>
      </w:r>
      <w:proofErr w:type="spellEnd"/>
      <w:r w:rsidRPr="00387AE5">
        <w:t xml:space="preserve"> Markup Language (XML) and JavaScript Object Notation (JSON). XML is often used to embed metadata into Word and </w:t>
      </w:r>
      <w:r w:rsidR="000326DE">
        <w:t>pdf</w:t>
      </w:r>
      <w:r w:rsidRPr="00387AE5">
        <w:t xml:space="preserve"> documents to save author information, creation dates, digital object identifiers</w:t>
      </w:r>
      <w:r w:rsidR="000326DE">
        <w:t xml:space="preserve"> (DOIs)</w:t>
      </w:r>
      <w:r w:rsidRPr="00387AE5">
        <w:t xml:space="preserve">, and more. JSON is often used for providing structured metadata for </w:t>
      </w:r>
      <w:r w:rsidR="00387AE5">
        <w:t>W</w:t>
      </w:r>
      <w:r w:rsidRPr="00387AE5">
        <w:t xml:space="preserve">eb purposes because it is considered “lightweight” (i.e., simply structured for quick and easy processing; Crockford, n.d.). JSON files are formatted in the style of a dictionary. Each entry includes a definition stored as name-value pairs. The following JSON code </w:t>
      </w:r>
      <w:r w:rsidR="00EF2F69">
        <w:t>is</w:t>
      </w:r>
      <w:r w:rsidRPr="00387AE5">
        <w:t xml:space="preserve"> an example of how you might provide metadata about</w:t>
      </w:r>
      <w:r w:rsidR="00387AE5">
        <w:t xml:space="preserve"> the</w:t>
      </w:r>
      <w:r w:rsidRPr="00387AE5">
        <w:t xml:space="preserve"> authors of a project:</w:t>
      </w:r>
    </w:p>
    <w:p w14:paraId="5086C7B0" w14:textId="76511FA3" w:rsidR="00EF2F69" w:rsidRPr="00AA48DC" w:rsidRDefault="00EF2F69" w:rsidP="007E4963">
      <w:pPr>
        <w:pStyle w:val="CL"/>
        <w:rPr>
          <w:b/>
        </w:rPr>
      </w:pPr>
      <w:ins w:id="0" w:author="Michele Nathan" w:date="2020-09-14T17:51:00Z">
        <w:r w:rsidRPr="00AA48DC">
          <w:rPr>
            <w:b/>
          </w:rPr>
          <w:t>[TS: PLEASE USE THE CORRECT FONT FOR ALL COMPUTER CODE]</w:t>
        </w:r>
      </w:ins>
    </w:p>
    <w:p w14:paraId="41C1AA64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>{</w:t>
      </w:r>
    </w:p>
    <w:p w14:paraId="3DB29C10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"author":[</w:t>
      </w:r>
    </w:p>
    <w:p w14:paraId="0819F492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{"</w:t>
      </w:r>
      <w:proofErr w:type="spellStart"/>
      <w:r w:rsidRPr="00AA48DC">
        <w:rPr>
          <w:rFonts w:ascii="Courier New" w:hAnsi="Courier New" w:cs="Courier New"/>
        </w:rPr>
        <w:t>firstName</w:t>
      </w:r>
      <w:proofErr w:type="spellEnd"/>
      <w:r w:rsidRPr="00AA48DC">
        <w:rPr>
          <w:rFonts w:ascii="Courier New" w:hAnsi="Courier New" w:cs="Courier New"/>
        </w:rPr>
        <w:t>":"Erin", "</w:t>
      </w:r>
      <w:proofErr w:type="spellStart"/>
      <w:r w:rsidRPr="00AA48DC">
        <w:rPr>
          <w:rFonts w:ascii="Courier New" w:hAnsi="Courier New" w:cs="Courier New"/>
        </w:rPr>
        <w:t>lastName</w:t>
      </w:r>
      <w:proofErr w:type="spellEnd"/>
      <w:r w:rsidRPr="00AA48DC">
        <w:rPr>
          <w:rFonts w:ascii="Courier New" w:hAnsi="Courier New" w:cs="Courier New"/>
        </w:rPr>
        <w:t>":"Buchanan"},</w:t>
      </w:r>
    </w:p>
    <w:p w14:paraId="66C847F3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{"</w:t>
      </w:r>
      <w:proofErr w:type="spellStart"/>
      <w:r w:rsidRPr="00AA48DC">
        <w:rPr>
          <w:rFonts w:ascii="Courier New" w:hAnsi="Courier New" w:cs="Courier New"/>
        </w:rPr>
        <w:t>firstName</w:t>
      </w:r>
      <w:proofErr w:type="spellEnd"/>
      <w:r w:rsidRPr="00AA48DC">
        <w:rPr>
          <w:rFonts w:ascii="Courier New" w:hAnsi="Courier New" w:cs="Courier New"/>
        </w:rPr>
        <w:t>":"Sarah", "</w:t>
      </w:r>
      <w:proofErr w:type="spellStart"/>
      <w:r w:rsidRPr="00AA48DC">
        <w:rPr>
          <w:rFonts w:ascii="Courier New" w:hAnsi="Courier New" w:cs="Courier New"/>
        </w:rPr>
        <w:t>lastName</w:t>
      </w:r>
      <w:proofErr w:type="spellEnd"/>
      <w:r w:rsidRPr="00AA48DC">
        <w:rPr>
          <w:rFonts w:ascii="Courier New" w:hAnsi="Courier New" w:cs="Courier New"/>
        </w:rPr>
        <w:t>":"Crain"},</w:t>
      </w:r>
    </w:p>
    <w:p w14:paraId="2C7D16FC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{"</w:t>
      </w:r>
      <w:proofErr w:type="spellStart"/>
      <w:r w:rsidRPr="00AA48DC">
        <w:rPr>
          <w:rFonts w:ascii="Courier New" w:hAnsi="Courier New" w:cs="Courier New"/>
        </w:rPr>
        <w:t>firstName</w:t>
      </w:r>
      <w:proofErr w:type="spellEnd"/>
      <w:r w:rsidRPr="00AA48DC">
        <w:rPr>
          <w:rFonts w:ascii="Courier New" w:hAnsi="Courier New" w:cs="Courier New"/>
        </w:rPr>
        <w:t>":"Ari", "</w:t>
      </w:r>
      <w:proofErr w:type="spellStart"/>
      <w:r w:rsidRPr="00AA48DC">
        <w:rPr>
          <w:rFonts w:ascii="Courier New" w:hAnsi="Courier New" w:cs="Courier New"/>
        </w:rPr>
        <w:t>lastName</w:t>
      </w:r>
      <w:proofErr w:type="spellEnd"/>
      <w:r w:rsidRPr="00AA48DC">
        <w:rPr>
          <w:rFonts w:ascii="Courier New" w:hAnsi="Courier New" w:cs="Courier New"/>
        </w:rPr>
        <w:t>":"Cunningham"}</w:t>
      </w:r>
    </w:p>
    <w:p w14:paraId="55E795FD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]</w:t>
      </w:r>
    </w:p>
    <w:p w14:paraId="3071FFF3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>}</w:t>
      </w:r>
    </w:p>
    <w:p w14:paraId="59506FC3" w14:textId="3F8FF3C3" w:rsidR="004405FD" w:rsidRDefault="00135476" w:rsidP="007E4963">
      <w:pPr>
        <w:pStyle w:val="TEXT"/>
      </w:pPr>
      <w:r w:rsidRPr="00387AE5">
        <w:lastRenderedPageBreak/>
        <w:t>The name entry</w:t>
      </w:r>
      <w:r w:rsidR="00387AE5">
        <w:t xml:space="preserve"> </w:t>
      </w:r>
      <w:r w:rsidR="00387AE5" w:rsidRPr="00387AE5">
        <w:rPr>
          <w:rFonts w:ascii="Courier New" w:hAnsi="Courier New" w:cs="Courier New"/>
        </w:rPr>
        <w:t>author</w:t>
      </w:r>
      <w:r w:rsidRPr="00387AE5">
        <w:t xml:space="preserve"> is defined with three values (i.e., three authors of this </w:t>
      </w:r>
      <w:r w:rsidR="00EF2F69">
        <w:t>article</w:t>
      </w:r>
      <w:r w:rsidRPr="00387AE5">
        <w:t xml:space="preserve">). The names of </w:t>
      </w:r>
      <w:r w:rsidR="005D14A0">
        <w:t>each</w:t>
      </w:r>
      <w:r w:rsidRPr="00387AE5">
        <w:t xml:space="preserve"> author are </w:t>
      </w:r>
      <w:r w:rsidR="005D14A0">
        <w:t>separated</w:t>
      </w:r>
      <w:r w:rsidRPr="00387AE5">
        <w:t xml:space="preserve"> into smaller name-value pairs,</w:t>
      </w:r>
      <w:r w:rsidR="00387AE5">
        <w:t xml:space="preserve"> </w:t>
      </w:r>
      <w:proofErr w:type="spellStart"/>
      <w:r w:rsidR="00387AE5" w:rsidRPr="00387AE5">
        <w:rPr>
          <w:rFonts w:ascii="Courier New" w:hAnsi="Courier New" w:cs="Courier New"/>
        </w:rPr>
        <w:t>firstName</w:t>
      </w:r>
      <w:proofErr w:type="spellEnd"/>
      <w:r w:rsidR="00387AE5">
        <w:t xml:space="preserve"> and </w:t>
      </w:r>
      <w:proofErr w:type="spellStart"/>
      <w:r w:rsidR="00387AE5" w:rsidRPr="00387AE5">
        <w:rPr>
          <w:rFonts w:ascii="Courier New" w:hAnsi="Courier New" w:cs="Courier New"/>
        </w:rPr>
        <w:t>lastName</w:t>
      </w:r>
      <w:proofErr w:type="spellEnd"/>
      <w:r w:rsidRPr="00387AE5">
        <w:t xml:space="preserve"> along with their respective values </w:t>
      </w:r>
      <w:r w:rsidRPr="00B332FD">
        <w:t>(</w:t>
      </w:r>
      <w:r w:rsidRPr="00B332FD">
        <w:rPr>
          <w:rFonts w:ascii="Courier New" w:eastAsia="Consolas" w:hAnsi="Courier New" w:cs="Courier New"/>
        </w:rPr>
        <w:t>Erin</w:t>
      </w:r>
      <w:r w:rsidRPr="00B332FD">
        <w:rPr>
          <w:rFonts w:eastAsia="Consolas"/>
        </w:rPr>
        <w:t xml:space="preserve">, </w:t>
      </w:r>
      <w:r w:rsidRPr="00B332FD">
        <w:rPr>
          <w:rFonts w:ascii="Courier New" w:eastAsia="Consolas" w:hAnsi="Courier New" w:cs="Courier New"/>
        </w:rPr>
        <w:t>Sarah</w:t>
      </w:r>
      <w:r w:rsidRPr="00B332FD">
        <w:rPr>
          <w:rFonts w:eastAsia="Consolas"/>
        </w:rPr>
        <w:t xml:space="preserve">, </w:t>
      </w:r>
      <w:r w:rsidRPr="00B332FD">
        <w:rPr>
          <w:rFonts w:ascii="Courier New" w:eastAsia="Consolas" w:hAnsi="Courier New" w:cs="Courier New"/>
        </w:rPr>
        <w:t>Ari</w:t>
      </w:r>
      <w:r w:rsidRPr="00B332FD">
        <w:t xml:space="preserve"> and </w:t>
      </w:r>
      <w:r w:rsidRPr="00B332FD">
        <w:rPr>
          <w:rFonts w:ascii="Courier New" w:eastAsia="Consolas" w:hAnsi="Courier New" w:cs="Courier New"/>
        </w:rPr>
        <w:t>Buchanan</w:t>
      </w:r>
      <w:r w:rsidRPr="00B332FD">
        <w:rPr>
          <w:rFonts w:eastAsia="Consolas"/>
        </w:rPr>
        <w:t>,</w:t>
      </w:r>
      <w:r w:rsidR="00B332FD" w:rsidRPr="00B332FD">
        <w:t xml:space="preserve"> </w:t>
      </w:r>
      <w:r w:rsidR="00B332FD" w:rsidRPr="00B332FD">
        <w:rPr>
          <w:rFonts w:ascii="Courier New" w:eastAsia="Consolas" w:hAnsi="Courier New" w:cs="Courier New"/>
        </w:rPr>
        <w:t>Crain, Cunningham</w:t>
      </w:r>
      <w:r w:rsidRPr="00B332FD">
        <w:t xml:space="preserve">). </w:t>
      </w:r>
    </w:p>
    <w:p w14:paraId="2074DC7B" w14:textId="27BF3394" w:rsidR="00135476" w:rsidRDefault="00135476" w:rsidP="007E4963">
      <w:pPr>
        <w:pStyle w:val="TEXTIND"/>
      </w:pPr>
      <w:r w:rsidRPr="00387AE5">
        <w:t xml:space="preserve">A newer form of JSON, JSON-Linked Data (JSON-LD), should be primarily used for sharing metadata. The LD format was designed </w:t>
      </w:r>
      <w:r w:rsidR="004A7E3A">
        <w:t xml:space="preserve">specifically for metadata </w:t>
      </w:r>
      <w:r w:rsidRPr="00387AE5">
        <w:t>as part of the Resource Descriptive Framework (</w:t>
      </w:r>
      <w:r w:rsidR="007E4EE8">
        <w:rPr>
          <w:rStyle w:val="cit"/>
          <w:color w:val="auto"/>
        </w:rPr>
        <w:t>RDF Core Working Group</w:t>
      </w:r>
      <w:r w:rsidRPr="00387AE5">
        <w:rPr>
          <w:rStyle w:val="cit"/>
          <w:color w:val="auto"/>
        </w:rPr>
        <w:t>, 2004)</w:t>
      </w:r>
      <w:r w:rsidRPr="00387AE5">
        <w:t>. This version of JSON include</w:t>
      </w:r>
      <w:r w:rsidRPr="003A5B56">
        <w:t xml:space="preserve">s </w:t>
      </w:r>
      <w:r w:rsidR="003A5B56" w:rsidRPr="003A5B56">
        <w:rPr>
          <w:rFonts w:ascii="Courier New" w:hAnsi="Courier New" w:cs="Courier New"/>
        </w:rPr>
        <w:t>context</w:t>
      </w:r>
      <w:r w:rsidR="003A5B56" w:rsidRPr="003A5B56">
        <w:t xml:space="preserve"> </w:t>
      </w:r>
      <w:r w:rsidRPr="003A5B56">
        <w:t xml:space="preserve">and </w:t>
      </w:r>
      <w:r w:rsidR="003A5B56" w:rsidRPr="003A5B56">
        <w:rPr>
          <w:rFonts w:ascii="Courier New" w:hAnsi="Courier New" w:cs="Courier New"/>
        </w:rPr>
        <w:t>type</w:t>
      </w:r>
      <w:r w:rsidRPr="003A5B56">
        <w:t xml:space="preserve"> information that links JSON name-value pairs into </w:t>
      </w:r>
      <w:r w:rsidRPr="00387AE5">
        <w:t xml:space="preserve">a formal representation. </w:t>
      </w:r>
      <w:r w:rsidR="00EF2F69">
        <w:t>Following is a</w:t>
      </w:r>
      <w:r w:rsidRPr="00387AE5">
        <w:t xml:space="preserve">n example of JSON-LD using data from the Semantic Priming Project </w:t>
      </w:r>
      <w:r w:rsidRPr="00387AE5">
        <w:rPr>
          <w:rStyle w:val="cit"/>
          <w:color w:val="auto"/>
        </w:rPr>
        <w:t>(Hutchison et al., 2013)</w:t>
      </w:r>
      <w:r w:rsidRPr="00387AE5">
        <w:t>:</w:t>
      </w:r>
    </w:p>
    <w:p w14:paraId="3E3B0DEF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>{</w:t>
      </w:r>
    </w:p>
    <w:p w14:paraId="7A926CF3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"@context": ["https://schema.org/"],</w:t>
      </w:r>
    </w:p>
    <w:p w14:paraId="5E6AB264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"@type": ["Dataset"],</w:t>
      </w:r>
    </w:p>
    <w:p w14:paraId="3E4A99F1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"name": ["The Semantic Priming Project"],</w:t>
      </w:r>
    </w:p>
    <w:p w14:paraId="4F0096CE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"</w:t>
      </w:r>
      <w:proofErr w:type="spellStart"/>
      <w:r w:rsidRPr="00AA48DC">
        <w:rPr>
          <w:rFonts w:ascii="Courier New" w:hAnsi="Courier New" w:cs="Courier New"/>
        </w:rPr>
        <w:t>fileFormat</w:t>
      </w:r>
      <w:proofErr w:type="spellEnd"/>
      <w:r w:rsidRPr="00AA48DC">
        <w:rPr>
          <w:rFonts w:ascii="Courier New" w:hAnsi="Courier New" w:cs="Courier New"/>
        </w:rPr>
        <w:t>": [".csv"],</w:t>
      </w:r>
    </w:p>
    <w:p w14:paraId="64A63806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"</w:t>
      </w:r>
      <w:proofErr w:type="spellStart"/>
      <w:r w:rsidRPr="00AA48DC">
        <w:rPr>
          <w:rFonts w:ascii="Courier New" w:hAnsi="Courier New" w:cs="Courier New"/>
        </w:rPr>
        <w:t>contentUrl</w:t>
      </w:r>
      <w:proofErr w:type="spellEnd"/>
      <w:r w:rsidRPr="00AA48DC">
        <w:rPr>
          <w:rFonts w:ascii="Courier New" w:hAnsi="Courier New" w:cs="Courier New"/>
        </w:rPr>
        <w:t>": ["http://spp.montana.edu/"]</w:t>
      </w:r>
    </w:p>
    <w:p w14:paraId="57C01A31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>}</w:t>
      </w:r>
    </w:p>
    <w:p w14:paraId="7FB9A5BC" w14:textId="721630DD" w:rsidR="00135476" w:rsidRDefault="00135476" w:rsidP="007E4963">
      <w:pPr>
        <w:pStyle w:val="TEXT"/>
      </w:pPr>
      <w:r w:rsidRPr="003A5B56">
        <w:t xml:space="preserve">The </w:t>
      </w:r>
      <w:r w:rsidR="003A5B56" w:rsidRPr="003A5B56">
        <w:rPr>
          <w:rFonts w:ascii="Courier New" w:hAnsi="Courier New" w:cs="Courier New"/>
        </w:rPr>
        <w:t>context</w:t>
      </w:r>
      <w:r w:rsidRPr="003A5B56">
        <w:t xml:space="preserve"> provides the reference for the standards or structure of </w:t>
      </w:r>
      <w:r w:rsidR="004405FD">
        <w:t xml:space="preserve">the </w:t>
      </w:r>
      <w:r w:rsidRPr="003A5B56">
        <w:t xml:space="preserve">identifying information that will be used in the file, </w:t>
      </w:r>
      <w:r w:rsidR="004405FD">
        <w:t>and</w:t>
      </w:r>
      <w:r w:rsidRPr="003A5B56">
        <w:t xml:space="preserve"> the </w:t>
      </w:r>
      <w:r w:rsidR="003A5B56" w:rsidRPr="003A5B56">
        <w:rPr>
          <w:rFonts w:ascii="Courier New" w:hAnsi="Courier New" w:cs="Courier New"/>
        </w:rPr>
        <w:t>type</w:t>
      </w:r>
      <w:r w:rsidRPr="003A5B56">
        <w:t xml:space="preserve"> identifies the specific scheme. Schema.org is a collaborative group of individuals </w:t>
      </w:r>
      <w:r w:rsidR="00EF2F69">
        <w:t>who</w:t>
      </w:r>
      <w:r w:rsidRPr="003A5B56">
        <w:t xml:space="preserve"> work as a community to create a shared vocabulary that allows machine-readable formats to be interpreted consistently across different instances (“About Schema.org,” n.d.). For the purposes of metadata creation, the Dataset schema provides a formatting guide for the expected name-value pairs and embedded types that might be </w:t>
      </w:r>
      <w:r w:rsidRPr="003A5B56">
        <w:lastRenderedPageBreak/>
        <w:t>present in a data</w:t>
      </w:r>
      <w:r w:rsidR="00EF2F69">
        <w:t xml:space="preserve"> </w:t>
      </w:r>
      <w:r w:rsidRPr="003A5B56">
        <w:t xml:space="preserve">set. For example, authors are embedded in a </w:t>
      </w:r>
      <w:r w:rsidR="003A5B56" w:rsidRPr="003A5B56">
        <w:rPr>
          <w:rFonts w:ascii="Courier New" w:hAnsi="Courier New" w:cs="Courier New"/>
        </w:rPr>
        <w:t>person</w:t>
      </w:r>
      <w:r w:rsidRPr="003A5B56">
        <w:t xml:space="preserve"> type:</w:t>
      </w:r>
    </w:p>
    <w:p w14:paraId="101818A2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{ </w:t>
      </w:r>
    </w:p>
    <w:p w14:paraId="0775B1BB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"author":[    </w:t>
      </w:r>
    </w:p>
    <w:p w14:paraId="49301339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  {</w:t>
      </w:r>
    </w:p>
    <w:p w14:paraId="545E45B3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    "@type":["Person"],</w:t>
      </w:r>
    </w:p>
    <w:p w14:paraId="3FA4D59E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    "identifier":["https://orcid.org/0000-0002-9689-4189"],</w:t>
      </w:r>
    </w:p>
    <w:p w14:paraId="31A3F653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    "</w:t>
      </w:r>
      <w:proofErr w:type="spellStart"/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>givenName</w:t>
      </w:r>
      <w:proofErr w:type="spellEnd"/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>":["Erin"],</w:t>
      </w:r>
    </w:p>
    <w:p w14:paraId="7A2DA584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    "</w:t>
      </w:r>
      <w:proofErr w:type="spellStart"/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>familyName</w:t>
      </w:r>
      <w:proofErr w:type="spellEnd"/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>":["Buchanan"],</w:t>
      </w:r>
    </w:p>
    <w:p w14:paraId="4433B137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    "email":["ebuchanan@harrisburgu.edu"],</w:t>
      </w:r>
    </w:p>
    <w:p w14:paraId="0E2252FD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    "affiliation":["Harrisburg University of Science and Technology"]</w:t>
      </w:r>
    </w:p>
    <w:p w14:paraId="55D67CBD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  }</w:t>
      </w:r>
    </w:p>
    <w:p w14:paraId="207C4DC8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]</w:t>
      </w:r>
    </w:p>
    <w:p w14:paraId="5BC0B371" w14:textId="77777777" w:rsidR="003A5B56" w:rsidRPr="00AA48DC" w:rsidRDefault="003A5B56" w:rsidP="007E4963">
      <w:pPr>
        <w:pStyle w:val="TEXTIND"/>
        <w:rPr>
          <w:rStyle w:val="fbtl"/>
          <w:rFonts w:ascii="Courier New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>}</w:t>
      </w:r>
    </w:p>
    <w:p w14:paraId="0AB0E253" w14:textId="626C3516" w:rsidR="00135476" w:rsidRDefault="00135476" w:rsidP="007E4963">
      <w:pPr>
        <w:pStyle w:val="TEXTIND"/>
      </w:pPr>
      <w:r w:rsidRPr="003A5B56">
        <w:t xml:space="preserve">By using JSON-LD paired with Schema.org types, </w:t>
      </w:r>
      <w:r w:rsidR="00EF2F69">
        <w:t>you</w:t>
      </w:r>
      <w:r w:rsidRPr="003A5B56">
        <w:t xml:space="preserve"> can create a metadata file that provides a wealth of readable, consistent information for other </w:t>
      </w:r>
      <w:r w:rsidR="00EF2F69">
        <w:t>researchers</w:t>
      </w:r>
      <w:r w:rsidR="008B0C2E">
        <w:t xml:space="preserve"> </w:t>
      </w:r>
      <w:r w:rsidRPr="003A5B56">
        <w:t xml:space="preserve">to use. The </w:t>
      </w:r>
      <w:proofErr w:type="spellStart"/>
      <w:r w:rsidR="003A5B56" w:rsidRPr="003A5B56">
        <w:rPr>
          <w:rFonts w:ascii="Courier New" w:hAnsi="Courier New" w:cs="Courier New"/>
        </w:rPr>
        <w:t>variableMeasured</w:t>
      </w:r>
      <w:proofErr w:type="spellEnd"/>
      <w:r w:rsidRPr="003A5B56">
        <w:t xml:space="preserve"> option for data</w:t>
      </w:r>
      <w:r w:rsidR="00EF2F69">
        <w:t xml:space="preserve"> </w:t>
      </w:r>
      <w:r w:rsidRPr="003A5B56">
        <w:t>sets can be structured to detail each measured outcome in a data</w:t>
      </w:r>
      <w:r w:rsidR="000D77F6">
        <w:t xml:space="preserve"> </w:t>
      </w:r>
      <w:r w:rsidRPr="003A5B56">
        <w:t>set</w:t>
      </w:r>
      <w:r w:rsidR="00C42D4D">
        <w:t xml:space="preserve">. The following code demonstrates a survey question </w:t>
      </w:r>
      <w:r w:rsidR="00C42D4D">
        <w:rPr>
          <w:rFonts w:ascii="Courier New" w:hAnsi="Courier New" w:cs="Courier New"/>
        </w:rPr>
        <w:t xml:space="preserve">Q1_3 </w:t>
      </w:r>
      <w:r w:rsidR="00C42D4D" w:rsidRPr="00C42D4D">
        <w:t>that ranges in values from 1 to 6</w:t>
      </w:r>
      <w:r w:rsidR="00C42D4D">
        <w:rPr>
          <w:rFonts w:ascii="Courier New" w:hAnsi="Courier New" w:cs="Courier New"/>
        </w:rPr>
        <w:t>:</w:t>
      </w:r>
    </w:p>
    <w:p w14:paraId="3EE74FB0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{ </w:t>
      </w:r>
    </w:p>
    <w:p w14:paraId="4AE8DBFE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"</w:t>
      </w:r>
      <w:proofErr w:type="spellStart"/>
      <w:r w:rsidRPr="00AA48DC">
        <w:rPr>
          <w:rFonts w:ascii="Courier New" w:hAnsi="Courier New" w:cs="Courier New"/>
        </w:rPr>
        <w:t>variableMeasured</w:t>
      </w:r>
      <w:proofErr w:type="spellEnd"/>
      <w:r w:rsidRPr="00AA48DC">
        <w:rPr>
          <w:rFonts w:ascii="Courier New" w:hAnsi="Courier New" w:cs="Courier New"/>
        </w:rPr>
        <w:t xml:space="preserve">":[    </w:t>
      </w:r>
    </w:p>
    <w:p w14:paraId="624C7CEF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{</w:t>
      </w:r>
    </w:p>
    <w:p w14:paraId="2B61B89D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  "@type":["</w:t>
      </w:r>
      <w:proofErr w:type="spellStart"/>
      <w:r w:rsidRPr="00AA48DC">
        <w:rPr>
          <w:rFonts w:ascii="Courier New" w:hAnsi="Courier New" w:cs="Courier New"/>
        </w:rPr>
        <w:t>PropertyValue</w:t>
      </w:r>
      <w:proofErr w:type="spellEnd"/>
      <w:r w:rsidRPr="00AA48DC">
        <w:rPr>
          <w:rFonts w:ascii="Courier New" w:hAnsi="Courier New" w:cs="Courier New"/>
        </w:rPr>
        <w:t>"],</w:t>
      </w:r>
    </w:p>
    <w:p w14:paraId="5EF42611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  "identifier":["Q1_3"],</w:t>
      </w:r>
    </w:p>
    <w:p w14:paraId="57653B82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lastRenderedPageBreak/>
        <w:t xml:space="preserve">      "</w:t>
      </w:r>
      <w:proofErr w:type="spellStart"/>
      <w:r w:rsidRPr="00AA48DC">
        <w:rPr>
          <w:rFonts w:ascii="Courier New" w:hAnsi="Courier New" w:cs="Courier New"/>
        </w:rPr>
        <w:t>unitText</w:t>
      </w:r>
      <w:proofErr w:type="spellEnd"/>
      <w:r w:rsidRPr="00AA48DC">
        <w:rPr>
          <w:rFonts w:ascii="Courier New" w:hAnsi="Courier New" w:cs="Courier New"/>
        </w:rPr>
        <w:t>":["integer"],</w:t>
      </w:r>
    </w:p>
    <w:p w14:paraId="61A8C231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  "</w:t>
      </w:r>
      <w:proofErr w:type="spellStart"/>
      <w:r w:rsidRPr="00AA48DC">
        <w:rPr>
          <w:rFonts w:ascii="Courier New" w:hAnsi="Courier New" w:cs="Courier New"/>
        </w:rPr>
        <w:t>minValue</w:t>
      </w:r>
      <w:proofErr w:type="spellEnd"/>
      <w:r w:rsidRPr="00AA48DC">
        <w:rPr>
          <w:rFonts w:ascii="Courier New" w:hAnsi="Courier New" w:cs="Courier New"/>
        </w:rPr>
        <w:t>":["1"],</w:t>
      </w:r>
    </w:p>
    <w:p w14:paraId="222EB515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  "</w:t>
      </w:r>
      <w:proofErr w:type="spellStart"/>
      <w:r w:rsidRPr="00AA48DC">
        <w:rPr>
          <w:rFonts w:ascii="Courier New" w:hAnsi="Courier New" w:cs="Courier New"/>
        </w:rPr>
        <w:t>maxValue</w:t>
      </w:r>
      <w:proofErr w:type="spellEnd"/>
      <w:r w:rsidRPr="00AA48DC">
        <w:rPr>
          <w:rFonts w:ascii="Courier New" w:hAnsi="Courier New" w:cs="Courier New"/>
        </w:rPr>
        <w:t>":["6"],</w:t>
      </w:r>
    </w:p>
    <w:p w14:paraId="74E5B3F4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  "description":["IN THE LAST TWO WEEKS - I was attentive and aware of my emotions"]</w:t>
      </w:r>
    </w:p>
    <w:p w14:paraId="2B3582DD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}</w:t>
      </w:r>
    </w:p>
    <w:p w14:paraId="3EEA2F6D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]</w:t>
      </w:r>
    </w:p>
    <w:p w14:paraId="392A4BF4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>}</w:t>
      </w:r>
    </w:p>
    <w:p w14:paraId="26B0A3F0" w14:textId="39095300" w:rsidR="00135476" w:rsidRPr="005145A4" w:rsidRDefault="00135476" w:rsidP="007E4963">
      <w:pPr>
        <w:pStyle w:val="TEXTIND"/>
      </w:pPr>
      <w:r w:rsidRPr="005145A4">
        <w:t xml:space="preserve">The framework provided by Schema.org can be extended by individual research communities. For example, </w:t>
      </w:r>
      <w:proofErr w:type="spellStart"/>
      <w:r w:rsidR="006802A3">
        <w:t>Bioschemas</w:t>
      </w:r>
      <w:proofErr w:type="spellEnd"/>
      <w:r w:rsidR="006802A3">
        <w:t xml:space="preserve"> (</w:t>
      </w:r>
      <w:r w:rsidRPr="005145A4">
        <w:t>https://bioschemas.org/</w:t>
      </w:r>
      <w:r w:rsidR="006802A3">
        <w:t>)</w:t>
      </w:r>
      <w:r w:rsidRPr="005145A4">
        <w:t xml:space="preserve"> focus on extending new types and properties for data relevant to the life sciences, </w:t>
      </w:r>
      <w:r w:rsidR="000D77F6">
        <w:t>and</w:t>
      </w:r>
      <w:r w:rsidRPr="005145A4">
        <w:t xml:space="preserve"> the Brain Imaging Data Structure (BIDS; </w:t>
      </w:r>
      <w:proofErr w:type="spellStart"/>
      <w:r w:rsidRPr="005145A4">
        <w:rPr>
          <w:rStyle w:val="cit"/>
          <w:color w:val="auto"/>
        </w:rPr>
        <w:t>Gorgolewski</w:t>
      </w:r>
      <w:proofErr w:type="spellEnd"/>
      <w:r w:rsidRPr="005145A4">
        <w:rPr>
          <w:rStyle w:val="cit"/>
          <w:color w:val="auto"/>
        </w:rPr>
        <w:t xml:space="preserve"> et al., 2016)</w:t>
      </w:r>
      <w:r w:rsidRPr="005145A4">
        <w:t xml:space="preserve"> provides structure specifically for </w:t>
      </w:r>
      <w:r w:rsidR="000D77F6" w:rsidRPr="005145A4">
        <w:t>brain</w:t>
      </w:r>
      <w:r w:rsidR="000D77F6">
        <w:t>-</w:t>
      </w:r>
      <w:r w:rsidRPr="005145A4">
        <w:t xml:space="preserve">imaging data. </w:t>
      </w:r>
      <w:r w:rsidR="00DA1F62">
        <w:t>The p</w:t>
      </w:r>
      <w:r w:rsidRPr="005145A4">
        <w:t xml:space="preserve">sych-DS </w:t>
      </w:r>
      <w:r w:rsidR="00DA1F62">
        <w:t xml:space="preserve">project </w:t>
      </w:r>
      <w:r w:rsidRPr="005145A4">
        <w:t xml:space="preserve">represents the current effort to expand schemas for psychological data </w:t>
      </w:r>
      <w:r w:rsidRPr="005145A4">
        <w:rPr>
          <w:rStyle w:val="cit"/>
          <w:color w:val="auto"/>
        </w:rPr>
        <w:t>(Kline, 2018)</w:t>
      </w:r>
      <w:r w:rsidRPr="005145A4">
        <w:t xml:space="preserve">, and </w:t>
      </w:r>
      <w:r w:rsidR="007E4963">
        <w:t>we e</w:t>
      </w:r>
      <w:r w:rsidR="006802A3">
        <w:t xml:space="preserve">ncourage </w:t>
      </w:r>
      <w:r w:rsidRPr="005145A4">
        <w:t>readers to join th</w:t>
      </w:r>
      <w:r w:rsidR="006802A3">
        <w:t>is</w:t>
      </w:r>
      <w:r w:rsidRPr="005145A4">
        <w:t xml:space="preserve"> online community.</w:t>
      </w:r>
    </w:p>
    <w:p w14:paraId="618DEEEC" w14:textId="3553ECC2" w:rsidR="00135476" w:rsidRPr="005145A4" w:rsidRDefault="00135476" w:rsidP="007E4963">
      <w:pPr>
        <w:pStyle w:val="TEXTIND"/>
      </w:pPr>
      <w:r w:rsidRPr="005145A4">
        <w:t xml:space="preserve">An additional advantage of the JSON-LD and Schema.org framework is the ability to index data in a searchable portal, as these formats are optimized for search engines. Google has launched Dataset Search to enable researchers and other </w:t>
      </w:r>
      <w:r w:rsidR="00EF2F69">
        <w:t xml:space="preserve">users </w:t>
      </w:r>
      <w:r w:rsidRPr="005145A4">
        <w:t xml:space="preserve">to find data that </w:t>
      </w:r>
      <w:r w:rsidR="00EF2F69">
        <w:t>have</w:t>
      </w:r>
      <w:r w:rsidRPr="005145A4">
        <w:t xml:space="preserve"> been published online (https://toolbox.google.com/datasetsearch; </w:t>
      </w:r>
      <w:r w:rsidRPr="005145A4">
        <w:rPr>
          <w:rStyle w:val="cit"/>
          <w:color w:val="auto"/>
        </w:rPr>
        <w:t>Noy, 2018)</w:t>
      </w:r>
      <w:r w:rsidRPr="005145A4">
        <w:t xml:space="preserve">. </w:t>
      </w:r>
      <w:r w:rsidR="00B02EF6">
        <w:t>Its</w:t>
      </w:r>
      <w:r w:rsidRPr="005145A4">
        <w:t xml:space="preserve"> guidelines for data</w:t>
      </w:r>
      <w:r w:rsidR="000D77F6">
        <w:t>-</w:t>
      </w:r>
      <w:r w:rsidRPr="005145A4">
        <w:t>set discovery include using JSON-LD</w:t>
      </w:r>
      <w:r w:rsidR="000D77F6">
        <w:t>-</w:t>
      </w:r>
      <w:r w:rsidRPr="005145A4">
        <w:t xml:space="preserve"> and Schema.</w:t>
      </w:r>
      <w:r w:rsidR="000D77F6" w:rsidRPr="005145A4">
        <w:t>org</w:t>
      </w:r>
      <w:r w:rsidR="000D77F6">
        <w:t>-</w:t>
      </w:r>
      <w:r w:rsidRPr="005145A4">
        <w:t>compliant formatting. The benefit of indexing to researchers who wish to find data</w:t>
      </w:r>
      <w:r w:rsidR="000D77F6">
        <w:t xml:space="preserve"> </w:t>
      </w:r>
      <w:r w:rsidRPr="005145A4">
        <w:t>sets cannot be</w:t>
      </w:r>
      <w:r w:rsidR="00C42D4D">
        <w:t xml:space="preserve"> overstated</w:t>
      </w:r>
      <w:r w:rsidRPr="005145A4">
        <w:t>. Figure 1 portrays the use of Dataset Search to find a data</w:t>
      </w:r>
      <w:r w:rsidR="000D77F6">
        <w:t xml:space="preserve"> </w:t>
      </w:r>
      <w:r w:rsidRPr="005145A4">
        <w:t>set related to “resilience</w:t>
      </w:r>
      <w:r w:rsidR="00C42D4D">
        <w:t xml:space="preserve"> stress</w:t>
      </w:r>
      <w:r w:rsidR="000D77F6">
        <w:t>.</w:t>
      </w:r>
      <w:r w:rsidRPr="005145A4">
        <w:t>” The first record identifies a published</w:t>
      </w:r>
      <w:r w:rsidR="00C42D4D">
        <w:t xml:space="preserve"> data set</w:t>
      </w:r>
      <w:r w:rsidRPr="005145A4">
        <w:t xml:space="preserve"> (</w:t>
      </w:r>
      <w:proofErr w:type="spellStart"/>
      <w:r w:rsidRPr="005145A4">
        <w:rPr>
          <w:rStyle w:val="cit"/>
          <w:color w:val="auto"/>
        </w:rPr>
        <w:t>Kermott</w:t>
      </w:r>
      <w:proofErr w:type="spellEnd"/>
      <w:r w:rsidRPr="005145A4">
        <w:rPr>
          <w:rStyle w:val="cit"/>
          <w:color w:val="auto"/>
        </w:rPr>
        <w:t xml:space="preserve">, Johnson, </w:t>
      </w:r>
      <w:proofErr w:type="spellStart"/>
      <w:r w:rsidRPr="005145A4">
        <w:rPr>
          <w:rStyle w:val="cit"/>
          <w:color w:val="auto"/>
        </w:rPr>
        <w:t>Sood</w:t>
      </w:r>
      <w:proofErr w:type="spellEnd"/>
      <w:r w:rsidRPr="005145A4">
        <w:rPr>
          <w:rStyle w:val="cit"/>
          <w:color w:val="auto"/>
        </w:rPr>
        <w:t xml:space="preserve">, Jenkins, &amp; </w:t>
      </w:r>
      <w:proofErr w:type="spellStart"/>
      <w:r w:rsidRPr="005145A4">
        <w:rPr>
          <w:rStyle w:val="cit"/>
          <w:color w:val="auto"/>
        </w:rPr>
        <w:t>Sood</w:t>
      </w:r>
      <w:proofErr w:type="spellEnd"/>
      <w:r w:rsidRPr="005145A4">
        <w:rPr>
          <w:rStyle w:val="cit"/>
          <w:color w:val="auto"/>
        </w:rPr>
        <w:t>, 2019)</w:t>
      </w:r>
      <w:r w:rsidRPr="005145A4">
        <w:t xml:space="preserve"> that has been shared on figshare.com. Clicking “Explore at figshare.com” links to the data</w:t>
      </w:r>
      <w:r w:rsidR="000D77F6">
        <w:t xml:space="preserve"> </w:t>
      </w:r>
      <w:r w:rsidRPr="005145A4">
        <w:t xml:space="preserve">set with embedded metadata on the </w:t>
      </w:r>
      <w:proofErr w:type="spellStart"/>
      <w:r w:rsidRPr="005145A4">
        <w:t>figshare</w:t>
      </w:r>
      <w:proofErr w:type="spellEnd"/>
      <w:r w:rsidRPr="005145A4">
        <w:t xml:space="preserve"> website, as depicted in Figure 2. The metadata for this data</w:t>
      </w:r>
      <w:r w:rsidR="000D77F6">
        <w:t xml:space="preserve"> </w:t>
      </w:r>
      <w:r w:rsidRPr="005145A4">
        <w:t xml:space="preserve">set help clarify citation information, </w:t>
      </w:r>
      <w:r w:rsidRPr="005145A4">
        <w:lastRenderedPageBreak/>
        <w:t>variables measured, value labels for continuous measures (e.</w:t>
      </w:r>
      <w:r w:rsidR="00B52774">
        <w:t>g.</w:t>
      </w:r>
      <w:r w:rsidRPr="005145A4">
        <w:t xml:space="preserve">, 10 </w:t>
      </w:r>
      <w:r w:rsidR="000D77F6">
        <w:t>=</w:t>
      </w:r>
      <w:r w:rsidRPr="005145A4">
        <w:t xml:space="preserve"> </w:t>
      </w:r>
      <w:r w:rsidR="00B52774">
        <w:t>a</w:t>
      </w:r>
      <w:r w:rsidRPr="005145A4">
        <w:t>s good as it can be for overall quality of life), and direction of scores (</w:t>
      </w:r>
      <w:r w:rsidR="00C42D4D">
        <w:t>e.g</w:t>
      </w:r>
      <w:r w:rsidRPr="005145A4">
        <w:t xml:space="preserve">., higher is better). With this information, </w:t>
      </w:r>
      <w:r w:rsidR="000D77F6" w:rsidRPr="005145A4">
        <w:t xml:space="preserve">interested researchers </w:t>
      </w:r>
      <w:r w:rsidR="000D77F6">
        <w:t xml:space="preserve">can use </w:t>
      </w:r>
      <w:r w:rsidRPr="005145A4">
        <w:t>the data to reproduce the results from the study, test new hypotheses, assess sample size and power for planning new studies, and conduct meta-analyses, among other uses.</w:t>
      </w:r>
    </w:p>
    <w:p w14:paraId="1D13D18B" w14:textId="77777777" w:rsidR="00135476" w:rsidRPr="007E4963" w:rsidRDefault="00301310" w:rsidP="007E4963">
      <w:pPr>
        <w:pStyle w:val="CL"/>
        <w:rPr>
          <w:b/>
        </w:rPr>
      </w:pPr>
      <w:r w:rsidRPr="007E4963">
        <w:rPr>
          <w:b/>
        </w:rPr>
        <w:t>[TS: Please insert Figures 1 and 2 about here.]</w:t>
      </w:r>
    </w:p>
    <w:p w14:paraId="1C5A7400" w14:textId="77777777" w:rsidR="00135476" w:rsidRPr="001703FA" w:rsidRDefault="00301310" w:rsidP="007E4963">
      <w:pPr>
        <w:pStyle w:val="CPB"/>
      </w:pPr>
      <w:bookmarkStart w:id="1" w:name="Figure1"/>
      <w:r w:rsidRPr="001703FA">
        <w:t>Fig. 1.</w:t>
      </w:r>
      <w:bookmarkEnd w:id="1"/>
    </w:p>
    <w:p w14:paraId="5520E7CF" w14:textId="75F788F1" w:rsidR="00135476" w:rsidRPr="001703FA" w:rsidRDefault="00301310" w:rsidP="007E4963">
      <w:pPr>
        <w:pStyle w:val="CP"/>
      </w:pPr>
      <w:r w:rsidRPr="001703FA">
        <w:t>Results from searching for “resilience</w:t>
      </w:r>
      <w:r w:rsidR="003A395E">
        <w:t xml:space="preserve"> stress</w:t>
      </w:r>
      <w:r w:rsidRPr="001703FA">
        <w:t>” on Google Dataset Search.</w:t>
      </w:r>
    </w:p>
    <w:p w14:paraId="6A69D8CC" w14:textId="77777777" w:rsidR="00135476" w:rsidRPr="001703FA" w:rsidRDefault="00301310" w:rsidP="007E4963">
      <w:pPr>
        <w:pStyle w:val="CPB"/>
      </w:pPr>
      <w:bookmarkStart w:id="2" w:name="Figure2"/>
      <w:r w:rsidRPr="001703FA">
        <w:t>Fig. 2.</w:t>
      </w:r>
      <w:bookmarkEnd w:id="2"/>
    </w:p>
    <w:p w14:paraId="79AEF9D3" w14:textId="321D1F80" w:rsidR="00135476" w:rsidRPr="001703FA" w:rsidRDefault="00301310" w:rsidP="007E4963">
      <w:pPr>
        <w:pStyle w:val="CP"/>
      </w:pPr>
      <w:proofErr w:type="spellStart"/>
      <w:r w:rsidRPr="001703FA">
        <w:rPr>
          <w:rStyle w:val="cit"/>
          <w:color w:val="auto"/>
        </w:rPr>
        <w:t>Kermott</w:t>
      </w:r>
      <w:proofErr w:type="spellEnd"/>
      <w:r w:rsidRPr="001703FA">
        <w:rPr>
          <w:rStyle w:val="cit"/>
          <w:color w:val="auto"/>
        </w:rPr>
        <w:t xml:space="preserve">, Johnson, </w:t>
      </w:r>
      <w:proofErr w:type="spellStart"/>
      <w:r w:rsidRPr="001703FA">
        <w:rPr>
          <w:rStyle w:val="cit"/>
          <w:color w:val="auto"/>
        </w:rPr>
        <w:t>Sood</w:t>
      </w:r>
      <w:proofErr w:type="spellEnd"/>
      <w:r w:rsidRPr="001703FA">
        <w:rPr>
          <w:rStyle w:val="cit"/>
          <w:color w:val="auto"/>
        </w:rPr>
        <w:t xml:space="preserve">, </w:t>
      </w:r>
      <w:r w:rsidRPr="001703FA">
        <w:rPr>
          <w:rStyle w:val="cit"/>
          <w:color w:val="auto"/>
        </w:rPr>
        <w:t xml:space="preserve">Jenkins, and </w:t>
      </w:r>
      <w:proofErr w:type="spellStart"/>
      <w:r w:rsidRPr="001703FA">
        <w:rPr>
          <w:rStyle w:val="cit"/>
          <w:color w:val="auto"/>
        </w:rPr>
        <w:t>Sood</w:t>
      </w:r>
      <w:r w:rsidR="00B52774">
        <w:rPr>
          <w:rStyle w:val="cit"/>
          <w:color w:val="auto"/>
        </w:rPr>
        <w:t>’s</w:t>
      </w:r>
      <w:proofErr w:type="spellEnd"/>
      <w:r w:rsidRPr="001703FA">
        <w:rPr>
          <w:rStyle w:val="cit"/>
          <w:color w:val="auto"/>
        </w:rPr>
        <w:t xml:space="preserve"> (2019)</w:t>
      </w:r>
      <w:r w:rsidRPr="001703FA">
        <w:t xml:space="preserve"> data</w:t>
      </w:r>
      <w:r w:rsidR="000D77F6">
        <w:t xml:space="preserve"> </w:t>
      </w:r>
      <w:r w:rsidRPr="001703FA">
        <w:t xml:space="preserve">set shared </w:t>
      </w:r>
      <w:r w:rsidRPr="001703FA">
        <w:t>on figshare.com.</w:t>
      </w:r>
    </w:p>
    <w:p w14:paraId="48B30D30" w14:textId="77777777" w:rsidR="00135476" w:rsidRPr="005145A4" w:rsidRDefault="00135476" w:rsidP="007E4963">
      <w:pPr>
        <w:pStyle w:val="H1"/>
      </w:pPr>
      <w:r w:rsidRPr="005145A4">
        <w:t>Metadata Requirements</w:t>
      </w:r>
    </w:p>
    <w:p w14:paraId="180DB5E5" w14:textId="4A2BED40" w:rsidR="00135476" w:rsidRPr="005145A4" w:rsidRDefault="00135476" w:rsidP="007E4963">
      <w:pPr>
        <w:pStyle w:val="TEXT"/>
      </w:pPr>
      <w:r w:rsidRPr="005145A4">
        <w:t>What makes a data</w:t>
      </w:r>
      <w:r w:rsidR="000D77F6">
        <w:t xml:space="preserve"> </w:t>
      </w:r>
      <w:r w:rsidRPr="005145A4">
        <w:t>set minimally readable? For data</w:t>
      </w:r>
      <w:r w:rsidR="000D77F6">
        <w:t xml:space="preserve"> </w:t>
      </w:r>
      <w:r w:rsidRPr="005145A4">
        <w:t xml:space="preserve">sets in psychology, minimal information likely includes basic bibliographic information (author names, publication date, DOI, etc.) and a detailed description of the information provided </w:t>
      </w:r>
      <w:r w:rsidR="00435CBF">
        <w:t>for</w:t>
      </w:r>
      <w:r w:rsidRPr="005145A4">
        <w:t xml:space="preserve"> each variable of the data</w:t>
      </w:r>
      <w:r w:rsidR="000D77F6">
        <w:t xml:space="preserve"> </w:t>
      </w:r>
      <w:r w:rsidRPr="005145A4">
        <w:t>set (i.e., each column of the tabular data</w:t>
      </w:r>
      <w:r w:rsidR="000D77F6">
        <w:t xml:space="preserve"> </w:t>
      </w:r>
      <w:r w:rsidRPr="005145A4">
        <w:t>file). Variable-specific information could include the type of data (</w:t>
      </w:r>
      <w:r w:rsidR="00435CBF">
        <w:t xml:space="preserve">e.g., </w:t>
      </w:r>
      <w:r w:rsidRPr="005145A4">
        <w:t xml:space="preserve">numbers, character strings), </w:t>
      </w:r>
      <w:r w:rsidR="00435CBF">
        <w:t xml:space="preserve">the </w:t>
      </w:r>
      <w:r w:rsidR="00435CBF" w:rsidRPr="005145A4">
        <w:t>missing</w:t>
      </w:r>
      <w:r w:rsidR="00435CBF">
        <w:t>-</w:t>
      </w:r>
      <w:r w:rsidRPr="005145A4">
        <w:t>value denominator (</w:t>
      </w:r>
      <w:r w:rsidR="00435CBF">
        <w:t xml:space="preserve">e.g., </w:t>
      </w:r>
      <w:r w:rsidRPr="005145A4">
        <w:t xml:space="preserve">NA, 999, “”), </w:t>
      </w:r>
      <w:r w:rsidR="00435CBF">
        <w:t xml:space="preserve">the </w:t>
      </w:r>
      <w:r w:rsidRPr="005145A4">
        <w:t xml:space="preserve">minimum value, </w:t>
      </w:r>
      <w:r w:rsidR="00435CBF">
        <w:t xml:space="preserve">the </w:t>
      </w:r>
      <w:r w:rsidRPr="005145A4">
        <w:t>maximum value, a description of the variable (</w:t>
      </w:r>
      <w:r w:rsidR="00435CBF">
        <w:t>e.g.,</w:t>
      </w:r>
      <w:r w:rsidRPr="005145A4">
        <w:t xml:space="preserve"> questionnaire, variable name, item number), and a mapping of value labels to numeric data when appropriate (e.</w:t>
      </w:r>
      <w:r w:rsidR="005379B6">
        <w:t>g.</w:t>
      </w:r>
      <w:r w:rsidRPr="005145A4">
        <w:t xml:space="preserve">, 1 = </w:t>
      </w:r>
      <w:r w:rsidR="005379B6">
        <w:t>s</w:t>
      </w:r>
      <w:r w:rsidRPr="005145A4">
        <w:t xml:space="preserve">trongly </w:t>
      </w:r>
      <w:r w:rsidR="005379B6">
        <w:t>a</w:t>
      </w:r>
      <w:r w:rsidRPr="005145A4">
        <w:t xml:space="preserve">gree, 5 = </w:t>
      </w:r>
      <w:r w:rsidR="005379B6">
        <w:t>s</w:t>
      </w:r>
      <w:r w:rsidRPr="005145A4">
        <w:t xml:space="preserve">trongly </w:t>
      </w:r>
      <w:r w:rsidR="005379B6">
        <w:t>d</w:t>
      </w:r>
      <w:r w:rsidRPr="005145A4">
        <w:t>isagree</w:t>
      </w:r>
      <w:r w:rsidR="000D77F6">
        <w:t>;</w:t>
      </w:r>
      <w:r w:rsidRPr="005145A4">
        <w:t xml:space="preserve"> </w:t>
      </w:r>
      <w:r w:rsidR="007236DC">
        <w:t>OSF Support</w:t>
      </w:r>
      <w:r w:rsidRPr="005145A4">
        <w:t xml:space="preserve">, n.d.; </w:t>
      </w:r>
      <w:r w:rsidRPr="005145A4">
        <w:rPr>
          <w:rStyle w:val="cit"/>
          <w:color w:val="auto"/>
        </w:rPr>
        <w:t>Smithsonian Libraries, 2018)</w:t>
      </w:r>
      <w:r w:rsidRPr="005145A4">
        <w:t xml:space="preserve">. The wide variety of types of data available in the behavioral sciences limits the ability to create a catchall set of coding criteria. A general rule of thumb </w:t>
      </w:r>
      <w:r w:rsidR="000D77F6">
        <w:t>is</w:t>
      </w:r>
      <w:r w:rsidRPr="005145A4">
        <w:t xml:space="preserve"> that metadata </w:t>
      </w:r>
      <w:r w:rsidR="00435CBF">
        <w:t xml:space="preserve">should </w:t>
      </w:r>
      <w:r w:rsidR="005379B6">
        <w:t>enable users to answer</w:t>
      </w:r>
      <w:r w:rsidRPr="005145A4">
        <w:t xml:space="preserve"> any question </w:t>
      </w:r>
      <w:r w:rsidR="005379B6">
        <w:t>they</w:t>
      </w:r>
      <w:r w:rsidRPr="005145A4">
        <w:t xml:space="preserve"> might have about the data (</w:t>
      </w:r>
      <w:proofErr w:type="spellStart"/>
      <w:r w:rsidRPr="005145A4">
        <w:rPr>
          <w:rStyle w:val="cit"/>
          <w:color w:val="auto"/>
        </w:rPr>
        <w:t>Moellering</w:t>
      </w:r>
      <w:proofErr w:type="spellEnd"/>
      <w:r w:rsidRPr="005145A4">
        <w:rPr>
          <w:rStyle w:val="cit"/>
          <w:color w:val="auto"/>
        </w:rPr>
        <w:t xml:space="preserve">, </w:t>
      </w:r>
      <w:proofErr w:type="spellStart"/>
      <w:r w:rsidRPr="005145A4">
        <w:rPr>
          <w:rStyle w:val="cit"/>
          <w:color w:val="auto"/>
        </w:rPr>
        <w:t>Aalders</w:t>
      </w:r>
      <w:proofErr w:type="spellEnd"/>
      <w:r w:rsidRPr="005145A4">
        <w:rPr>
          <w:rStyle w:val="cit"/>
          <w:color w:val="auto"/>
        </w:rPr>
        <w:t>, &amp; Crane, 2005)</w:t>
      </w:r>
      <w:r w:rsidRPr="005145A4">
        <w:t>.</w:t>
      </w:r>
    </w:p>
    <w:p w14:paraId="6107C24B" w14:textId="77777777" w:rsidR="00135476" w:rsidRPr="005145A4" w:rsidRDefault="00135476" w:rsidP="007E4963">
      <w:pPr>
        <w:pStyle w:val="H1"/>
      </w:pPr>
      <w:r w:rsidRPr="005145A4">
        <w:t>Metadata Creation</w:t>
      </w:r>
    </w:p>
    <w:p w14:paraId="01B5A89E" w14:textId="4B29C641" w:rsidR="00135476" w:rsidRPr="001703FA" w:rsidRDefault="00135476" w:rsidP="007E4963">
      <w:pPr>
        <w:pStyle w:val="TEXT"/>
      </w:pPr>
      <w:r w:rsidRPr="005145A4">
        <w:lastRenderedPageBreak/>
        <w:t xml:space="preserve">Figure 3 presents a flowchart of </w:t>
      </w:r>
      <w:r w:rsidRPr="005145A4">
        <w:t>the metadata creation</w:t>
      </w:r>
      <w:r w:rsidR="00BF13C1">
        <w:t xml:space="preserve"> and data sharing</w:t>
      </w:r>
      <w:r w:rsidRPr="005145A4">
        <w:t xml:space="preserve"> process</w:t>
      </w:r>
      <w:r w:rsidRPr="005145A4">
        <w:t xml:space="preserve">. </w:t>
      </w:r>
      <w:r w:rsidR="00301310" w:rsidRPr="001703FA">
        <w:t xml:space="preserve">The left side starts with the rules or structure one should follow for developing a machine-readable data dictionary. Next, the </w:t>
      </w:r>
      <w:r w:rsidR="00301310" w:rsidRPr="001703FA">
        <w:t xml:space="preserve">data are converted to a data dictionary </w:t>
      </w:r>
      <w:r w:rsidR="00BF13C1">
        <w:t>and/or</w:t>
      </w:r>
      <w:r w:rsidR="00301310" w:rsidRPr="001703FA">
        <w:t xml:space="preserve"> codebook by using a tool, </w:t>
      </w:r>
      <w:r w:rsidR="008D0B43">
        <w:t>such as</w:t>
      </w:r>
      <w:r w:rsidR="00301310" w:rsidRPr="001703FA">
        <w:t xml:space="preserve"> </w:t>
      </w:r>
      <w:r w:rsidR="005379B6" w:rsidRPr="00BF13C1">
        <w:rPr>
          <w:i/>
        </w:rPr>
        <w:t>c</w:t>
      </w:r>
      <w:r w:rsidR="00301310" w:rsidRPr="00BF13C1">
        <w:rPr>
          <w:i/>
        </w:rPr>
        <w:t>odebook</w:t>
      </w:r>
      <w:r w:rsidR="00CD483D" w:rsidRPr="00CD483D">
        <w:rPr>
          <w:vertAlign w:val="superscript"/>
        </w:rPr>
        <w:t>1</w:t>
      </w:r>
      <w:r w:rsidR="00301310" w:rsidRPr="001703FA">
        <w:t xml:space="preserve"> </w:t>
      </w:r>
      <w:r w:rsidR="008D0B43">
        <w:t>(</w:t>
      </w:r>
      <w:r w:rsidR="008D0B43" w:rsidRPr="005145A4">
        <w:rPr>
          <w:rStyle w:val="cit"/>
          <w:color w:val="auto"/>
        </w:rPr>
        <w:t>Arslan, 2019</w:t>
      </w:r>
      <w:r w:rsidR="008D0B43">
        <w:rPr>
          <w:rStyle w:val="cit"/>
          <w:color w:val="auto"/>
        </w:rPr>
        <w:t xml:space="preserve">) </w:t>
      </w:r>
      <w:r w:rsidR="00301310" w:rsidRPr="001703FA">
        <w:t xml:space="preserve">or </w:t>
      </w:r>
      <w:r w:rsidR="00301310" w:rsidRPr="00AE6F83">
        <w:rPr>
          <w:i/>
        </w:rPr>
        <w:t>Data Dictionary Creator</w:t>
      </w:r>
      <w:r w:rsidR="00094663" w:rsidRPr="00CD483D">
        <w:t xml:space="preserve"> (</w:t>
      </w:r>
      <w:r w:rsidR="00CD483D" w:rsidRPr="00CD483D">
        <w:rPr>
          <w:highlight w:val="white"/>
        </w:rPr>
        <w:t xml:space="preserve">Buchanan, </w:t>
      </w:r>
      <w:proofErr w:type="spellStart"/>
      <w:r w:rsidR="00CD483D" w:rsidRPr="00CD483D">
        <w:rPr>
          <w:highlight w:val="white"/>
        </w:rPr>
        <w:t>DeBruine</w:t>
      </w:r>
      <w:proofErr w:type="spellEnd"/>
      <w:r w:rsidR="00CD483D" w:rsidRPr="00CD483D">
        <w:rPr>
          <w:highlight w:val="white"/>
        </w:rPr>
        <w:t xml:space="preserve">, &amp; Mohr, </w:t>
      </w:r>
      <w:hyperlink r:id="rId7">
        <w:r w:rsidR="00CD483D" w:rsidRPr="00CD483D">
          <w:rPr>
            <w:color w:val="000000"/>
            <w:highlight w:val="white"/>
          </w:rPr>
          <w:t>2019</w:t>
        </w:r>
      </w:hyperlink>
      <w:r w:rsidR="00094663" w:rsidRPr="00CD483D">
        <w:t>)</w:t>
      </w:r>
      <w:r w:rsidR="00301310" w:rsidRPr="00CD483D">
        <w:t>, that</w:t>
      </w:r>
      <w:r w:rsidR="00301310" w:rsidRPr="001703FA">
        <w:t xml:space="preserve"> creates the metadata output in JSON-LD or HTML format. Finally, the</w:t>
      </w:r>
      <w:r w:rsidR="008D0B43">
        <w:t xml:space="preserve"> data and metadata</w:t>
      </w:r>
      <w:r w:rsidR="00301310" w:rsidRPr="001703FA">
        <w:t xml:space="preserve"> are stored in an online repository—such as OSF, GitHub, </w:t>
      </w:r>
      <w:proofErr w:type="spellStart"/>
      <w:r w:rsidR="008D0B43">
        <w:t>f</w:t>
      </w:r>
      <w:r w:rsidR="00301310" w:rsidRPr="001703FA">
        <w:t>igshare</w:t>
      </w:r>
      <w:proofErr w:type="spellEnd"/>
      <w:r w:rsidR="00301310" w:rsidRPr="001703FA">
        <w:t xml:space="preserve">, or </w:t>
      </w:r>
      <w:proofErr w:type="spellStart"/>
      <w:r w:rsidR="00301310" w:rsidRPr="001703FA">
        <w:t>Zenodo</w:t>
      </w:r>
      <w:proofErr w:type="spellEnd"/>
      <w:r w:rsidR="00301310" w:rsidRPr="001703FA">
        <w:t>—to share with a larger audience. On our OSF page (</w:t>
      </w:r>
      <w:r w:rsidRPr="005145A4">
        <w:t>https://osf.io/3y2ex/</w:t>
      </w:r>
      <w:r w:rsidR="00301310" w:rsidRPr="001703FA">
        <w:t>)</w:t>
      </w:r>
      <w:r w:rsidR="008D0B43">
        <w:t xml:space="preserve"> </w:t>
      </w:r>
      <w:r w:rsidR="00463BAF">
        <w:t>that accompanies</w:t>
      </w:r>
      <w:r w:rsidR="008D0B43">
        <w:t xml:space="preserve"> this article</w:t>
      </w:r>
      <w:r w:rsidR="00301310" w:rsidRPr="001703FA">
        <w:t xml:space="preserve">, we have included a multipart tutorial that </w:t>
      </w:r>
      <w:r w:rsidR="008D0B43">
        <w:t xml:space="preserve">will </w:t>
      </w:r>
      <w:r w:rsidR="00301310" w:rsidRPr="001703FA">
        <w:t xml:space="preserve">help </w:t>
      </w:r>
      <w:r w:rsidR="008D0B43">
        <w:t>you</w:t>
      </w:r>
      <w:r w:rsidR="00301310" w:rsidRPr="001703FA">
        <w:t xml:space="preserve"> walk through the “tools for the rules” on creating metadata for online sharing. In </w:t>
      </w:r>
      <w:r w:rsidR="008D0B43">
        <w:t>P</w:t>
      </w:r>
      <w:r w:rsidR="00301310" w:rsidRPr="001703FA">
        <w:t xml:space="preserve">art </w:t>
      </w:r>
      <w:r w:rsidR="008D0B43">
        <w:t>1</w:t>
      </w:r>
      <w:r w:rsidR="00301310" w:rsidRPr="001703FA">
        <w:t xml:space="preserve">, we </w:t>
      </w:r>
      <w:r w:rsidR="00301310" w:rsidRPr="001703FA">
        <w:t xml:space="preserve">demonstrate how to export data from an online platform, </w:t>
      </w:r>
      <w:r w:rsidR="00301310" w:rsidRPr="001703FA">
        <w:t xml:space="preserve">Qualtrics </w:t>
      </w:r>
      <w:r w:rsidRPr="000D77F6">
        <w:t>(</w:t>
      </w:r>
      <w:r w:rsidR="00715E26" w:rsidRPr="00715E26">
        <w:t>https://www.qualtrics.com</w:t>
      </w:r>
      <w:r w:rsidRPr="000D77F6">
        <w:t>)</w:t>
      </w:r>
      <w:r w:rsidR="00301310" w:rsidRPr="001703FA">
        <w:t xml:space="preserve">, and explain how to maintain the metadata provided automatically by the survey software. In </w:t>
      </w:r>
      <w:r w:rsidR="00612128">
        <w:t>Part 2</w:t>
      </w:r>
      <w:r w:rsidR="00301310" w:rsidRPr="001703FA">
        <w:t xml:space="preserve">, videos demonstrate how to create a codebook and </w:t>
      </w:r>
      <w:r w:rsidR="00612128">
        <w:t xml:space="preserve">a </w:t>
      </w:r>
      <w:r w:rsidR="00301310" w:rsidRPr="001703FA">
        <w:t xml:space="preserve">data dictionary from the downloaded </w:t>
      </w:r>
      <w:r w:rsidR="00301310" w:rsidRPr="001703FA">
        <w:t xml:space="preserve">data. </w:t>
      </w:r>
      <w:r w:rsidR="00301310" w:rsidRPr="001703FA">
        <w:t xml:space="preserve">The suggested applications are described </w:t>
      </w:r>
      <w:r w:rsidR="003E3998">
        <w:t>in the following sections of this article</w:t>
      </w:r>
      <w:r w:rsidR="00301310" w:rsidRPr="001703FA">
        <w:t xml:space="preserve">. </w:t>
      </w:r>
      <w:r w:rsidR="003E3998">
        <w:t>Part 3 of our OSF tutorials</w:t>
      </w:r>
      <w:r w:rsidR="00301310" w:rsidRPr="001703FA">
        <w:t xml:space="preserve"> describes how to upload and share your data and metadata </w:t>
      </w:r>
      <w:r w:rsidR="003E3998">
        <w:t>on</w:t>
      </w:r>
      <w:r w:rsidR="00301310" w:rsidRPr="001703FA">
        <w:t xml:space="preserve"> an online platform</w:t>
      </w:r>
      <w:r w:rsidR="00F07F66">
        <w:t>, and w</w:t>
      </w:r>
      <w:r w:rsidR="00301310" w:rsidRPr="001703FA">
        <w:t>e also demonstrate Google Dataset Search to help researchers who want to find existing data in their respective areas.</w:t>
      </w:r>
    </w:p>
    <w:p w14:paraId="3112620F" w14:textId="77777777" w:rsidR="00135476" w:rsidRPr="007E4963" w:rsidRDefault="00301310" w:rsidP="007E4963">
      <w:pPr>
        <w:pStyle w:val="CL"/>
        <w:rPr>
          <w:b/>
        </w:rPr>
      </w:pPr>
      <w:r w:rsidRPr="007E4963">
        <w:rPr>
          <w:b/>
        </w:rPr>
        <w:t>[TS: Please insert Figure 3 about here.]</w:t>
      </w:r>
    </w:p>
    <w:p w14:paraId="294896D2" w14:textId="77777777" w:rsidR="00135476" w:rsidRPr="001703FA" w:rsidRDefault="00301310" w:rsidP="007E4963">
      <w:pPr>
        <w:pStyle w:val="CPB"/>
      </w:pPr>
      <w:bookmarkStart w:id="3" w:name="Figure3"/>
      <w:r w:rsidRPr="001703FA">
        <w:t>Fig. 3.</w:t>
      </w:r>
      <w:bookmarkEnd w:id="3"/>
    </w:p>
    <w:p w14:paraId="60CEB7B3" w14:textId="66649FC3" w:rsidR="00135476" w:rsidRPr="001703FA" w:rsidRDefault="00301310" w:rsidP="007E4963">
      <w:pPr>
        <w:pStyle w:val="CP"/>
      </w:pPr>
      <w:r w:rsidRPr="001703FA">
        <w:t>A fl</w:t>
      </w:r>
      <w:r w:rsidRPr="001703FA">
        <w:t xml:space="preserve">owchart </w:t>
      </w:r>
      <w:r w:rsidR="003E3998">
        <w:t>illustrating</w:t>
      </w:r>
      <w:r w:rsidRPr="001703FA">
        <w:t xml:space="preserve"> the process of creating a data dictionary </w:t>
      </w:r>
      <w:r w:rsidR="00006F39">
        <w:t>and/</w:t>
      </w:r>
      <w:r w:rsidRPr="001703FA">
        <w:t>or codebook</w:t>
      </w:r>
      <w:r w:rsidR="00094663">
        <w:t xml:space="preserve"> in order to share a data set</w:t>
      </w:r>
      <w:r w:rsidRPr="001703FA">
        <w:t>. The rules for creating a data dictionary or codebook</w:t>
      </w:r>
      <w:r w:rsidR="003E3998">
        <w:t xml:space="preserve"> (left side)</w:t>
      </w:r>
      <w:r w:rsidRPr="001703FA">
        <w:t xml:space="preserve"> are programmed into the suggested applications</w:t>
      </w:r>
      <w:r w:rsidR="003E3998">
        <w:t xml:space="preserve">, </w:t>
      </w:r>
      <w:r w:rsidR="003E3998">
        <w:rPr>
          <w:i/>
        </w:rPr>
        <w:t>codebook</w:t>
      </w:r>
      <w:r w:rsidR="003E3998">
        <w:t xml:space="preserve"> (Arslan, 2019) and </w:t>
      </w:r>
      <w:r w:rsidR="003E3998">
        <w:rPr>
          <w:i/>
        </w:rPr>
        <w:t>D</w:t>
      </w:r>
      <w:r w:rsidR="00463BAF">
        <w:rPr>
          <w:i/>
        </w:rPr>
        <w:t xml:space="preserve">ata </w:t>
      </w:r>
      <w:r w:rsidR="003E3998">
        <w:rPr>
          <w:i/>
        </w:rPr>
        <w:t>D</w:t>
      </w:r>
      <w:r w:rsidR="00463BAF">
        <w:rPr>
          <w:i/>
        </w:rPr>
        <w:t>ictionary</w:t>
      </w:r>
      <w:r w:rsidR="003E3998">
        <w:rPr>
          <w:i/>
        </w:rPr>
        <w:t xml:space="preserve"> </w:t>
      </w:r>
      <w:r w:rsidR="00463BAF">
        <w:rPr>
          <w:i/>
        </w:rPr>
        <w:t>C</w:t>
      </w:r>
      <w:r w:rsidR="003E3998">
        <w:rPr>
          <w:i/>
        </w:rPr>
        <w:t>reator</w:t>
      </w:r>
      <w:r w:rsidR="003E3998">
        <w:t xml:space="preserve"> (</w:t>
      </w:r>
      <w:r w:rsidR="00463BAF">
        <w:rPr>
          <w:i/>
        </w:rPr>
        <w:t>DD Creator</w:t>
      </w:r>
      <w:r w:rsidR="00463BAF">
        <w:t xml:space="preserve">; </w:t>
      </w:r>
      <w:r w:rsidR="00CD483D">
        <w:t>Buchanan et al., 2019</w:t>
      </w:r>
      <w:r w:rsidR="003E3998">
        <w:t>)</w:t>
      </w:r>
      <w:r w:rsidRPr="001703FA">
        <w:t xml:space="preserve">. The middle column denotes how data </w:t>
      </w:r>
      <w:r w:rsidR="00094663">
        <w:t>are</w:t>
      </w:r>
      <w:r w:rsidRPr="001703FA">
        <w:t xml:space="preserve"> processed through the</w:t>
      </w:r>
      <w:r w:rsidR="00094663">
        <w:t xml:space="preserve"> selected</w:t>
      </w:r>
      <w:r w:rsidRPr="001703FA">
        <w:t xml:space="preserve"> application to create the </w:t>
      </w:r>
      <w:r w:rsidR="00094663">
        <w:t xml:space="preserve">metadata, in an </w:t>
      </w:r>
      <w:r w:rsidRPr="001703FA">
        <w:t xml:space="preserve">appropriate </w:t>
      </w:r>
      <w:r w:rsidR="00094663">
        <w:t>format (</w:t>
      </w:r>
      <w:r w:rsidRPr="001703FA">
        <w:t>JSON-LD or HTML</w:t>
      </w:r>
      <w:r w:rsidR="00094663">
        <w:t>)</w:t>
      </w:r>
      <w:r w:rsidRPr="001703FA">
        <w:t xml:space="preserve">. The </w:t>
      </w:r>
      <w:r w:rsidR="00094663">
        <w:lastRenderedPageBreak/>
        <w:t>right</w:t>
      </w:r>
      <w:r w:rsidRPr="001703FA">
        <w:t xml:space="preserve"> column shows the final step of </w:t>
      </w:r>
      <w:r w:rsidR="00094663">
        <w:t>making the data</w:t>
      </w:r>
      <w:r w:rsidRPr="001703FA">
        <w:t xml:space="preserve"> open</w:t>
      </w:r>
      <w:r w:rsidR="00094663">
        <w:t>ly</w:t>
      </w:r>
      <w:r w:rsidRPr="001703FA">
        <w:t xml:space="preserve"> </w:t>
      </w:r>
      <w:r w:rsidR="00094663">
        <w:t>available</w:t>
      </w:r>
      <w:r w:rsidRPr="001703FA">
        <w:t xml:space="preserve">, which </w:t>
      </w:r>
      <w:r w:rsidR="00094663">
        <w:t>involves</w:t>
      </w:r>
      <w:r w:rsidRPr="001703FA">
        <w:t xml:space="preserve"> sharing the data</w:t>
      </w:r>
      <w:r w:rsidR="00094663">
        <w:t xml:space="preserve"> </w:t>
      </w:r>
      <w:r w:rsidRPr="001703FA">
        <w:t>set and data dictionary</w:t>
      </w:r>
      <w:r w:rsidR="00094663">
        <w:t xml:space="preserve"> or </w:t>
      </w:r>
      <w:r w:rsidRPr="001703FA">
        <w:t xml:space="preserve">codebook </w:t>
      </w:r>
      <w:r w:rsidR="00094663">
        <w:t>on</w:t>
      </w:r>
      <w:r w:rsidRPr="001703FA">
        <w:t xml:space="preserve"> an online platform.</w:t>
      </w:r>
    </w:p>
    <w:p w14:paraId="756A3DD1" w14:textId="77777777" w:rsidR="00135476" w:rsidRPr="005145A4" w:rsidRDefault="00135476" w:rsidP="007E4963">
      <w:pPr>
        <w:pStyle w:val="H1"/>
      </w:pPr>
      <w:r w:rsidRPr="005145A4">
        <w:t>The Applications</w:t>
      </w:r>
    </w:p>
    <w:p w14:paraId="07D27B6E" w14:textId="55DCC0DA" w:rsidR="00135476" w:rsidRPr="001703FA" w:rsidRDefault="00135476" w:rsidP="007E4963">
      <w:pPr>
        <w:pStyle w:val="TEXT"/>
      </w:pPr>
      <w:r w:rsidRPr="005145A4">
        <w:t xml:space="preserve">Table 1 summarizes the properties and relative </w:t>
      </w:r>
      <w:r w:rsidRPr="005145A4">
        <w:t xml:space="preserve">benefits of the </w:t>
      </w:r>
      <w:r w:rsidR="00920649">
        <w:rPr>
          <w:i/>
        </w:rPr>
        <w:t>c</w:t>
      </w:r>
      <w:r w:rsidR="00920649" w:rsidRPr="001703FA">
        <w:rPr>
          <w:i/>
        </w:rPr>
        <w:t>odebook</w:t>
      </w:r>
      <w:r w:rsidR="00920649" w:rsidRPr="00A6457E">
        <w:t xml:space="preserve"> </w:t>
      </w:r>
      <w:r w:rsidRPr="005145A4">
        <w:t xml:space="preserve">and </w:t>
      </w:r>
      <w:r w:rsidRPr="00006F39">
        <w:rPr>
          <w:i/>
        </w:rPr>
        <w:t>Data Dictionary Creator</w:t>
      </w:r>
      <w:r w:rsidR="00094663">
        <w:t xml:space="preserve"> applications</w:t>
      </w:r>
      <w:r w:rsidRPr="005145A4">
        <w:t>. We have also included detailed video tutorials as supplementary material to be updated as the applications update, and the links are provided online at https://osf.io/3y2ex/</w:t>
      </w:r>
      <w:r w:rsidR="00301310" w:rsidRPr="001703FA">
        <w:t>. A</w:t>
      </w:r>
      <w:r w:rsidR="00301310" w:rsidRPr="001703FA">
        <w:t xml:space="preserve"> wide range of </w:t>
      </w:r>
      <w:r w:rsidR="00301310" w:rsidRPr="001703FA">
        <w:t xml:space="preserve">data </w:t>
      </w:r>
      <w:r w:rsidR="00301310" w:rsidRPr="001703FA">
        <w:t>formats can be uploaded into these applications</w:t>
      </w:r>
      <w:r w:rsidR="00301310" w:rsidRPr="001703FA">
        <w:t>, including SPSS/SAS, comma separated values (CSV), plain text, and Excel file formats</w:t>
      </w:r>
      <w:r w:rsidR="00301310" w:rsidRPr="001703FA">
        <w:t xml:space="preserve">. In both applications, data </w:t>
      </w:r>
      <w:r w:rsidR="00301310" w:rsidRPr="001703FA">
        <w:t>is</w:t>
      </w:r>
      <w:r w:rsidR="00301310" w:rsidRPr="001703FA">
        <w:t xml:space="preserve"> imported using the </w:t>
      </w:r>
      <w:proofErr w:type="spellStart"/>
      <w:r w:rsidR="00301310" w:rsidRPr="001703FA">
        <w:rPr>
          <w:i/>
        </w:rPr>
        <w:t>rio</w:t>
      </w:r>
      <w:proofErr w:type="spellEnd"/>
      <w:r w:rsidR="00301310" w:rsidRPr="001703FA">
        <w:t xml:space="preserve"> package</w:t>
      </w:r>
      <w:r w:rsidR="00006F39">
        <w:t xml:space="preserve"> </w:t>
      </w:r>
      <w:r w:rsidR="00006F39" w:rsidRPr="005145A4">
        <w:rPr>
          <w:rStyle w:val="cit"/>
          <w:color w:val="auto"/>
        </w:rPr>
        <w:t>(Chan, Chan, Leeper, &amp; Becker, 2018)</w:t>
      </w:r>
      <w:r w:rsidR="00301310" w:rsidRPr="001703FA">
        <w:t xml:space="preserve"> in </w:t>
      </w:r>
      <w:r w:rsidR="00301310" w:rsidRPr="00006F39">
        <w:rPr>
          <w:i/>
        </w:rPr>
        <w:t>R</w:t>
      </w:r>
      <w:r w:rsidR="00301310" w:rsidRPr="001703FA">
        <w:t xml:space="preserve">, which </w:t>
      </w:r>
      <w:r w:rsidR="00006F39">
        <w:t>supports numerous data types</w:t>
      </w:r>
      <w:r w:rsidR="00301310" w:rsidRPr="001703FA">
        <w:rPr>
          <w:vertAlign w:val="superscript"/>
        </w:rPr>
        <w:t>2</w:t>
      </w:r>
      <w:r w:rsidR="00301310" w:rsidRPr="001703FA">
        <w:t>. The output from these applications includes HTML with embedded JSON-</w:t>
      </w:r>
      <w:r w:rsidR="00301310" w:rsidRPr="001703FA">
        <w:t xml:space="preserve">LD, </w:t>
      </w:r>
      <w:r w:rsidR="00CD483D">
        <w:t>csv</w:t>
      </w:r>
      <w:r w:rsidR="00301310" w:rsidRPr="001703FA">
        <w:t xml:space="preserve">, standalone JSON-LD, and </w:t>
      </w:r>
      <w:proofErr w:type="spellStart"/>
      <w:r w:rsidR="00301310" w:rsidRPr="001703FA">
        <w:t>R</w:t>
      </w:r>
      <w:r w:rsidR="00AE6F83">
        <w:t>D</w:t>
      </w:r>
      <w:r w:rsidR="00301310" w:rsidRPr="001703FA">
        <w:t>ata</w:t>
      </w:r>
      <w:proofErr w:type="spellEnd"/>
      <w:r w:rsidR="00301310" w:rsidRPr="001703FA">
        <w:t xml:space="preserve"> with embedded attributes. Once the data dictionary </w:t>
      </w:r>
      <w:r w:rsidR="00006F39">
        <w:t>and/</w:t>
      </w:r>
      <w:r w:rsidR="00844DC2">
        <w:t xml:space="preserve">or codebook </w:t>
      </w:r>
      <w:r w:rsidR="00301310" w:rsidRPr="001703FA">
        <w:t>is created, these files can be shared alongside the data</w:t>
      </w:r>
      <w:r w:rsidR="000D77F6">
        <w:t xml:space="preserve"> </w:t>
      </w:r>
      <w:r w:rsidR="00301310" w:rsidRPr="001703FA">
        <w:t xml:space="preserve">set in the same folder of a </w:t>
      </w:r>
      <w:r w:rsidR="000D77F6">
        <w:t>W</w:t>
      </w:r>
      <w:r w:rsidR="00301310" w:rsidRPr="001703FA">
        <w:t xml:space="preserve">eb repository </w:t>
      </w:r>
      <w:r w:rsidRPr="005145A4">
        <w:t xml:space="preserve">(see </w:t>
      </w:r>
      <w:proofErr w:type="spellStart"/>
      <w:r w:rsidRPr="005145A4">
        <w:rPr>
          <w:rStyle w:val="cit"/>
          <w:color w:val="auto"/>
        </w:rPr>
        <w:t>Rouder</w:t>
      </w:r>
      <w:proofErr w:type="spellEnd"/>
      <w:r w:rsidRPr="005145A4">
        <w:rPr>
          <w:rStyle w:val="cit"/>
          <w:color w:val="auto"/>
        </w:rPr>
        <w:t>, 2016</w:t>
      </w:r>
      <w:r w:rsidR="00006F39">
        <w:rPr>
          <w:rStyle w:val="cit"/>
          <w:color w:val="auto"/>
        </w:rPr>
        <w:t>,</w:t>
      </w:r>
      <w:r w:rsidRPr="005145A4">
        <w:t xml:space="preserve"> for a tutorial)</w:t>
      </w:r>
      <w:r w:rsidR="00301310" w:rsidRPr="001703FA">
        <w:t>. In the case of multiple data</w:t>
      </w:r>
      <w:r w:rsidR="000D77F6">
        <w:t xml:space="preserve"> </w:t>
      </w:r>
      <w:r w:rsidR="00301310" w:rsidRPr="001703FA">
        <w:t>sets and dictionaries</w:t>
      </w:r>
      <w:r w:rsidR="00844DC2">
        <w:t xml:space="preserve"> or codebooks</w:t>
      </w:r>
      <w:r w:rsidR="00301310" w:rsidRPr="001703FA">
        <w:t xml:space="preserve">, separate subfolders or naming cues should be </w:t>
      </w:r>
      <w:r w:rsidR="00844DC2">
        <w:t>used</w:t>
      </w:r>
      <w:r w:rsidR="00301310" w:rsidRPr="001703FA">
        <w:t xml:space="preserve"> to ensure that researchers can map each data</w:t>
      </w:r>
      <w:r w:rsidR="000D77F6">
        <w:t xml:space="preserve"> </w:t>
      </w:r>
      <w:r w:rsidR="00301310" w:rsidRPr="001703FA">
        <w:t>set to the appropriate dictionary or codebook.</w:t>
      </w:r>
    </w:p>
    <w:p w14:paraId="30D5F238" w14:textId="77777777" w:rsidR="00135476" w:rsidRPr="007E4963" w:rsidRDefault="00301310" w:rsidP="007E4963">
      <w:pPr>
        <w:pStyle w:val="CL"/>
        <w:rPr>
          <w:b/>
        </w:rPr>
      </w:pPr>
      <w:r w:rsidRPr="007E4963">
        <w:rPr>
          <w:b/>
        </w:rPr>
        <w:t>[TS: Please insert Table 1 about here.]</w:t>
      </w:r>
    </w:p>
    <w:p w14:paraId="1ABA1E38" w14:textId="09A67D8F" w:rsidR="00135476" w:rsidRPr="001703FA" w:rsidRDefault="00301310" w:rsidP="007E4963">
      <w:pPr>
        <w:pStyle w:val="TEXTIND"/>
      </w:pPr>
      <w:r w:rsidRPr="001703FA">
        <w:t xml:space="preserve">In </w:t>
      </w:r>
      <w:r w:rsidR="00844DC2">
        <w:t>the following</w:t>
      </w:r>
      <w:r w:rsidRPr="001703FA">
        <w:t xml:space="preserve">, we </w:t>
      </w:r>
      <w:r w:rsidR="00632DAC">
        <w:t>discuss each of the two suggested applications in more detail</w:t>
      </w:r>
      <w:r w:rsidRPr="001703FA">
        <w:t xml:space="preserve">. The supplementary video tutorials </w:t>
      </w:r>
      <w:r w:rsidR="00161A17">
        <w:t xml:space="preserve">on OSF </w:t>
      </w:r>
      <w:r w:rsidR="00463BAF">
        <w:t xml:space="preserve">demonstrate how to use these applications to process a data set and create different types of metadata output. They </w:t>
      </w:r>
      <w:r w:rsidRPr="001703FA">
        <w:t xml:space="preserve">describe each </w:t>
      </w:r>
      <w:r w:rsidR="00632DAC">
        <w:t>data-</w:t>
      </w:r>
      <w:r w:rsidRPr="001703FA">
        <w:t>input space and provide examples of possible descriptions</w:t>
      </w:r>
      <w:r w:rsidR="00632DAC">
        <w:t xml:space="preserve"> of data sets</w:t>
      </w:r>
      <w:r w:rsidRPr="001703FA">
        <w:t xml:space="preserve">. </w:t>
      </w:r>
      <w:r w:rsidRPr="001703FA">
        <w:t>The example data</w:t>
      </w:r>
      <w:r w:rsidR="000D77F6">
        <w:t xml:space="preserve"> </w:t>
      </w:r>
      <w:r w:rsidRPr="001703FA">
        <w:t xml:space="preserve">set contains a few demographic questions (gender, race), the 14-Item </w:t>
      </w:r>
      <w:r w:rsidRPr="001703FA">
        <w:t xml:space="preserve">Resilience Scale </w:t>
      </w:r>
      <w:r w:rsidR="00135476" w:rsidRPr="005145A4">
        <w:t>(</w:t>
      </w:r>
      <w:proofErr w:type="spellStart"/>
      <w:r w:rsidR="00135476" w:rsidRPr="005145A4">
        <w:rPr>
          <w:rStyle w:val="cit"/>
          <w:color w:val="auto"/>
        </w:rPr>
        <w:t>Wagnild</w:t>
      </w:r>
      <w:proofErr w:type="spellEnd"/>
      <w:r w:rsidR="00135476" w:rsidRPr="005145A4">
        <w:rPr>
          <w:rStyle w:val="cit"/>
          <w:color w:val="auto"/>
        </w:rPr>
        <w:t>, 2009)</w:t>
      </w:r>
      <w:r w:rsidRPr="001703FA">
        <w:t xml:space="preserve">, the Meaning in Life Questionnaire </w:t>
      </w:r>
      <w:r w:rsidR="00135476" w:rsidRPr="005145A4">
        <w:rPr>
          <w:rStyle w:val="cit"/>
          <w:color w:val="auto"/>
        </w:rPr>
        <w:t xml:space="preserve">(Steger, Frazier, Oishi, &amp; </w:t>
      </w:r>
      <w:proofErr w:type="spellStart"/>
      <w:r w:rsidR="00135476" w:rsidRPr="005145A4">
        <w:rPr>
          <w:rStyle w:val="cit"/>
          <w:color w:val="auto"/>
        </w:rPr>
        <w:t>Kaler</w:t>
      </w:r>
      <w:proofErr w:type="spellEnd"/>
      <w:r w:rsidR="00135476" w:rsidRPr="005145A4">
        <w:rPr>
          <w:rStyle w:val="cit"/>
          <w:color w:val="auto"/>
        </w:rPr>
        <w:t xml:space="preserve">, </w:t>
      </w:r>
      <w:r w:rsidR="00076BD5">
        <w:rPr>
          <w:rStyle w:val="cit"/>
          <w:color w:val="auto"/>
        </w:rPr>
        <w:t>2006</w:t>
      </w:r>
      <w:r w:rsidR="00135476" w:rsidRPr="005145A4">
        <w:rPr>
          <w:rStyle w:val="cit"/>
          <w:color w:val="auto"/>
        </w:rPr>
        <w:t>)</w:t>
      </w:r>
      <w:r w:rsidRPr="001703FA">
        <w:t xml:space="preserve">, and part of the Multidimensional Psychological Flexibility Inventory </w:t>
      </w:r>
      <w:r w:rsidR="00135476" w:rsidRPr="005145A4">
        <w:t>(</w:t>
      </w:r>
      <w:proofErr w:type="spellStart"/>
      <w:r w:rsidR="00135476" w:rsidRPr="005145A4">
        <w:rPr>
          <w:rStyle w:val="cit"/>
          <w:color w:val="auto"/>
        </w:rPr>
        <w:t>Rolffs</w:t>
      </w:r>
      <w:proofErr w:type="spellEnd"/>
      <w:r w:rsidR="00135476" w:rsidRPr="005145A4">
        <w:rPr>
          <w:rStyle w:val="cit"/>
          <w:color w:val="auto"/>
        </w:rPr>
        <w:t>, Rogge, &amp; Wilson, 2018)</w:t>
      </w:r>
      <w:r w:rsidRPr="001703FA">
        <w:t xml:space="preserve">. </w:t>
      </w:r>
      <w:r w:rsidR="000D77F6">
        <w:t>These</w:t>
      </w:r>
      <w:r w:rsidRPr="001703FA">
        <w:t xml:space="preserve"> </w:t>
      </w:r>
      <w:r w:rsidRPr="001703FA">
        <w:lastRenderedPageBreak/>
        <w:t xml:space="preserve">data </w:t>
      </w:r>
      <w:r w:rsidR="000D77F6">
        <w:t>were</w:t>
      </w:r>
      <w:r w:rsidRPr="001703FA">
        <w:t xml:space="preserve"> presented as part of a workshop on </w:t>
      </w:r>
      <w:r w:rsidR="000D77F6" w:rsidRPr="001703FA">
        <w:t>data</w:t>
      </w:r>
      <w:r w:rsidR="000D77F6">
        <w:t>-</w:t>
      </w:r>
      <w:r w:rsidRPr="001703FA">
        <w:t xml:space="preserve">quality </w:t>
      </w:r>
      <w:r w:rsidRPr="001703FA">
        <w:t xml:space="preserve">indicators </w:t>
      </w:r>
      <w:r w:rsidR="00135476" w:rsidRPr="005145A4">
        <w:rPr>
          <w:rStyle w:val="cit"/>
          <w:color w:val="auto"/>
        </w:rPr>
        <w:t>(Buchanan &amp; Azevedo, 2019)</w:t>
      </w:r>
      <w:r w:rsidRPr="001703FA">
        <w:t xml:space="preserve"> to demonstrate how to assess Likert-</w:t>
      </w:r>
      <w:r w:rsidRPr="001703FA">
        <w:t xml:space="preserve">style data </w:t>
      </w:r>
      <w:r w:rsidR="007931AF">
        <w:t>using</w:t>
      </w:r>
      <w:r w:rsidRPr="001703FA">
        <w:t xml:space="preserve"> page timing, click counts, and a few </w:t>
      </w:r>
      <w:r w:rsidR="000D77F6" w:rsidRPr="001703FA">
        <w:t>attention</w:t>
      </w:r>
      <w:r w:rsidR="007931AF">
        <w:t xml:space="preserve"> </w:t>
      </w:r>
      <w:r w:rsidRPr="001703FA">
        <w:t xml:space="preserve">check measures. </w:t>
      </w:r>
      <w:r w:rsidRPr="001703FA">
        <w:t>In general, the requirements for</w:t>
      </w:r>
      <w:r w:rsidR="007931AF">
        <w:t xml:space="preserve"> the input</w:t>
      </w:r>
      <w:r w:rsidRPr="001703FA">
        <w:t xml:space="preserve"> data </w:t>
      </w:r>
      <w:r w:rsidR="007931AF">
        <w:t>are</w:t>
      </w:r>
      <w:r w:rsidRPr="001703FA">
        <w:t xml:space="preserve"> </w:t>
      </w:r>
      <w:r w:rsidRPr="001703FA">
        <w:t xml:space="preserve">that they </w:t>
      </w:r>
      <w:r w:rsidR="000F0C4D">
        <w:t>(a</w:t>
      </w:r>
      <w:r w:rsidRPr="001703FA">
        <w:t xml:space="preserve">) be in a file format that is readable by one of the demonstrated applications as shown in Table 1 </w:t>
      </w:r>
      <w:r w:rsidR="000F0C4D">
        <w:t xml:space="preserve">and </w:t>
      </w:r>
      <w:r w:rsidR="000D77F6">
        <w:t>(b</w:t>
      </w:r>
      <w:r w:rsidRPr="001703FA">
        <w:t>) include  participant</w:t>
      </w:r>
      <w:r w:rsidR="000F0C4D" w:rsidRPr="000F0C4D">
        <w:rPr>
          <w:vertAlign w:val="superscript"/>
        </w:rPr>
        <w:t>3</w:t>
      </w:r>
      <w:r w:rsidRPr="001703FA">
        <w:t xml:space="preserve"> data in the form of variables. Data should/may be arranged according to </w:t>
      </w:r>
      <w:r w:rsidR="000D77F6" w:rsidRPr="001703FA">
        <w:t>tidy</w:t>
      </w:r>
      <w:r w:rsidR="000D77F6">
        <w:t>-</w:t>
      </w:r>
      <w:r w:rsidRPr="001703FA">
        <w:t>data principles</w:t>
      </w:r>
      <w:r w:rsidR="000F0C4D">
        <w:t>,</w:t>
      </w:r>
      <w:r w:rsidRPr="001703FA">
        <w:t xml:space="preserve"> </w:t>
      </w:r>
      <w:r w:rsidR="000F0C4D">
        <w:t>according to which (a</w:t>
      </w:r>
      <w:r w:rsidRPr="001703FA">
        <w:t xml:space="preserve">) each variable is </w:t>
      </w:r>
      <w:r w:rsidR="000F0C4D">
        <w:t>represented</w:t>
      </w:r>
      <w:r w:rsidRPr="001703FA">
        <w:t xml:space="preserve"> in its own column, </w:t>
      </w:r>
      <w:r w:rsidR="000F0C4D">
        <w:t>(b</w:t>
      </w:r>
      <w:r w:rsidRPr="001703FA">
        <w:t xml:space="preserve">) each observation is </w:t>
      </w:r>
      <w:r w:rsidR="000F0C4D">
        <w:t xml:space="preserve">represented in </w:t>
      </w:r>
      <w:r w:rsidRPr="001703FA">
        <w:t xml:space="preserve">its own row, and </w:t>
      </w:r>
      <w:r w:rsidR="000F0C4D">
        <w:t>(c</w:t>
      </w:r>
      <w:r w:rsidRPr="001703FA">
        <w:t xml:space="preserve">) each value is represented in its own cell </w:t>
      </w:r>
      <w:r w:rsidR="00135476" w:rsidRPr="005145A4">
        <w:rPr>
          <w:rStyle w:val="cit"/>
          <w:color w:val="auto"/>
        </w:rPr>
        <w:t>(Wickham, 2014)</w:t>
      </w:r>
      <w:r w:rsidRPr="001703FA">
        <w:t>.</w:t>
      </w:r>
    </w:p>
    <w:p w14:paraId="712615F2" w14:textId="070AC538" w:rsidR="00135476" w:rsidRPr="005145A4" w:rsidRDefault="000F0C4D" w:rsidP="007E4963">
      <w:pPr>
        <w:pStyle w:val="H2"/>
      </w:pPr>
      <w:r w:rsidRPr="00AD5374">
        <w:t>c</w:t>
      </w:r>
      <w:r w:rsidR="00135476" w:rsidRPr="00AD5374">
        <w:t>odebook</w:t>
      </w:r>
    </w:p>
    <w:p w14:paraId="5D24C951" w14:textId="30E82435" w:rsidR="00135476" w:rsidRPr="001703FA" w:rsidRDefault="000F0C4D" w:rsidP="007E4963">
      <w:pPr>
        <w:pStyle w:val="TEXT"/>
      </w:pPr>
      <w:r>
        <w:t xml:space="preserve">The </w:t>
      </w:r>
      <w:r>
        <w:rPr>
          <w:i/>
        </w:rPr>
        <w:t>c</w:t>
      </w:r>
      <w:r w:rsidR="00301310" w:rsidRPr="001703FA">
        <w:rPr>
          <w:i/>
        </w:rPr>
        <w:t>odebook</w:t>
      </w:r>
      <w:r w:rsidR="00301310" w:rsidRPr="001703FA">
        <w:t xml:space="preserve"> </w:t>
      </w:r>
      <w:r w:rsidR="00135476" w:rsidRPr="005145A4">
        <w:t>(</w:t>
      </w:r>
      <w:r w:rsidR="00135476" w:rsidRPr="005145A4">
        <w:rPr>
          <w:rStyle w:val="cit"/>
          <w:color w:val="auto"/>
        </w:rPr>
        <w:t>Arslan, 2019)</w:t>
      </w:r>
      <w:r w:rsidR="00301310" w:rsidRPr="001703FA">
        <w:t xml:space="preserve"> </w:t>
      </w:r>
      <w:r w:rsidR="00301310" w:rsidRPr="00632DAC">
        <w:t>R</w:t>
      </w:r>
      <w:r w:rsidR="00301310" w:rsidRPr="000D77F6">
        <w:t xml:space="preserve"> </w:t>
      </w:r>
      <w:r w:rsidR="00301310" w:rsidRPr="001703FA">
        <w:t xml:space="preserve">package </w:t>
      </w:r>
      <w:r>
        <w:t>has</w:t>
      </w:r>
      <w:r w:rsidR="00301310" w:rsidRPr="001703FA">
        <w:t xml:space="preserve"> a corresponding website </w:t>
      </w:r>
      <w:r w:rsidR="00931212">
        <w:t>(</w:t>
      </w:r>
      <w:r w:rsidR="00DE5F28" w:rsidRPr="00813CC8">
        <w:t>https://codebook.formr.</w:t>
      </w:r>
      <w:r w:rsidR="00DE5F28" w:rsidRPr="007931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</w:t>
      </w:r>
      <w:r w:rsidR="00931212" w:rsidRPr="007931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301310" w:rsidRPr="007931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</w:t>
      </w:r>
      <w:r w:rsidR="00301310" w:rsidRPr="001703FA">
        <w:t>allows researchers to create reports of their data, including reliability statistics (</w:t>
      </w:r>
      <w:r w:rsidR="007931AF">
        <w:t>e.g.,</w:t>
      </w:r>
      <w:r w:rsidR="00301310" w:rsidRPr="001703FA">
        <w:t xml:space="preserve"> </w:t>
      </w:r>
      <w:r>
        <w:sym w:font="Symbol" w:char="F061"/>
      </w:r>
      <w:r w:rsidR="00301310" w:rsidRPr="001703FA">
        <w:t xml:space="preserve">) and </w:t>
      </w:r>
      <w:r w:rsidR="00301310" w:rsidRPr="001703FA">
        <w:t xml:space="preserve">summaries of items (histograms, descriptive statistics). </w:t>
      </w:r>
      <w:r w:rsidR="00301310" w:rsidRPr="001703FA">
        <w:t>Metadata embedded in the data</w:t>
      </w:r>
      <w:r w:rsidR="000D77F6">
        <w:t xml:space="preserve"> </w:t>
      </w:r>
      <w:r w:rsidR="00301310" w:rsidRPr="001703FA">
        <w:t xml:space="preserve">file (such as item labels) are automatically included in the report. </w:t>
      </w:r>
      <w:r w:rsidR="00463BAF">
        <w:t>Our videos on OSF</w:t>
      </w:r>
      <w:r w:rsidR="00301310" w:rsidRPr="001703FA">
        <w:t xml:space="preserve"> focus on the </w:t>
      </w:r>
      <w:r w:rsidR="000D77F6">
        <w:t>W</w:t>
      </w:r>
      <w:r w:rsidR="00301310" w:rsidRPr="001703FA">
        <w:t xml:space="preserve">eb interface version of </w:t>
      </w:r>
      <w:r w:rsidR="00920649">
        <w:rPr>
          <w:i/>
        </w:rPr>
        <w:t>c</w:t>
      </w:r>
      <w:r w:rsidR="00920649" w:rsidRPr="001703FA">
        <w:rPr>
          <w:i/>
        </w:rPr>
        <w:t>odebook</w:t>
      </w:r>
      <w:r w:rsidR="00301310" w:rsidRPr="001703FA">
        <w:t xml:space="preserve">, </w:t>
      </w:r>
      <w:r w:rsidR="00632DAC">
        <w:t>illustrated</w:t>
      </w:r>
      <w:r w:rsidR="00301310" w:rsidRPr="001703FA">
        <w:t xml:space="preserve"> in Figure 4. </w:t>
      </w:r>
      <w:r w:rsidR="00632DAC">
        <w:t xml:space="preserve">We encourage </w:t>
      </w:r>
      <w:r w:rsidR="00301310" w:rsidRPr="00632DAC">
        <w:t>R</w:t>
      </w:r>
      <w:r w:rsidR="00301310" w:rsidRPr="000D77F6">
        <w:t xml:space="preserve"> </w:t>
      </w:r>
      <w:r w:rsidR="00301310" w:rsidRPr="001703FA">
        <w:t xml:space="preserve">users to consult </w:t>
      </w:r>
      <w:r w:rsidR="00135476" w:rsidRPr="005145A4">
        <w:rPr>
          <w:rStyle w:val="cit"/>
          <w:color w:val="auto"/>
        </w:rPr>
        <w:t>Arslan (2019)</w:t>
      </w:r>
      <w:r w:rsidR="00301310" w:rsidRPr="001703FA">
        <w:t xml:space="preserve"> for a complete </w:t>
      </w:r>
      <w:r w:rsidR="00301310" w:rsidRPr="00632DAC">
        <w:t>R</w:t>
      </w:r>
      <w:r w:rsidR="00301310" w:rsidRPr="000D77F6">
        <w:t xml:space="preserve"> </w:t>
      </w:r>
      <w:r w:rsidR="00301310" w:rsidRPr="001703FA">
        <w:t xml:space="preserve">tutorial. </w:t>
      </w:r>
      <w:r w:rsidR="00632DAC">
        <w:t>The</w:t>
      </w:r>
      <w:r w:rsidR="00301310" w:rsidRPr="001703FA">
        <w:t xml:space="preserve"> </w:t>
      </w:r>
      <w:r w:rsidR="000D77F6">
        <w:t>W</w:t>
      </w:r>
      <w:r w:rsidR="00301310" w:rsidRPr="001703FA">
        <w:t xml:space="preserve">eb interface </w:t>
      </w:r>
      <w:r w:rsidR="00632DAC">
        <w:t xml:space="preserve">for </w:t>
      </w:r>
      <w:r w:rsidR="00632DAC" w:rsidRPr="00632DAC">
        <w:rPr>
          <w:i/>
        </w:rPr>
        <w:t>codebook</w:t>
      </w:r>
      <w:r w:rsidR="00632DAC">
        <w:t xml:space="preserve"> </w:t>
      </w:r>
      <w:r w:rsidR="00301310" w:rsidRPr="00632DAC">
        <w:t>is</w:t>
      </w:r>
      <w:r w:rsidR="00301310" w:rsidRPr="001703FA">
        <w:t xml:space="preserve"> simple and easy to use, and automatically imports embedded metadata that are provided in popular statistical software (e.g., SPSS, SAS). The output from </w:t>
      </w:r>
      <w:r w:rsidR="00632DAC">
        <w:rPr>
          <w:i/>
        </w:rPr>
        <w:t>c</w:t>
      </w:r>
      <w:r w:rsidR="00301310" w:rsidRPr="001703FA">
        <w:rPr>
          <w:i/>
        </w:rPr>
        <w:t>odebook</w:t>
      </w:r>
      <w:r w:rsidR="00301310" w:rsidRPr="001703FA">
        <w:t xml:space="preserve"> includes an HTML report with embedded JSON-LD to ensure </w:t>
      </w:r>
      <w:r w:rsidR="000D77F6">
        <w:t xml:space="preserve">that </w:t>
      </w:r>
      <w:r w:rsidR="00632DAC">
        <w:t xml:space="preserve">the </w:t>
      </w:r>
      <w:r w:rsidR="00301310" w:rsidRPr="001703FA">
        <w:t>data can be indexed in Google Dataset Search; thus, the output is both human and machine</w:t>
      </w:r>
      <w:r w:rsidR="00632DAC">
        <w:t xml:space="preserve"> </w:t>
      </w:r>
      <w:r w:rsidR="00301310" w:rsidRPr="001703FA">
        <w:t>readable</w:t>
      </w:r>
      <w:r w:rsidR="00301310" w:rsidRPr="001703FA">
        <w:t xml:space="preserve">. </w:t>
      </w:r>
      <w:r w:rsidR="00301310" w:rsidRPr="001703FA">
        <w:t xml:space="preserve">The data and codebook created </w:t>
      </w:r>
      <w:r w:rsidR="00632DAC">
        <w:t>using</w:t>
      </w:r>
      <w:r w:rsidR="00301310" w:rsidRPr="001703FA">
        <w:t xml:space="preserve"> this </w:t>
      </w:r>
      <w:r w:rsidR="000D77F6">
        <w:t>W</w:t>
      </w:r>
      <w:r w:rsidR="00301310" w:rsidRPr="001703FA">
        <w:t xml:space="preserve">eb application </w:t>
      </w:r>
      <w:r w:rsidR="00632DAC">
        <w:t>can</w:t>
      </w:r>
      <w:r w:rsidR="00301310" w:rsidRPr="001703FA">
        <w:t xml:space="preserve"> be shared on sites </w:t>
      </w:r>
      <w:r w:rsidR="00632DAC">
        <w:t>such as</w:t>
      </w:r>
      <w:r w:rsidR="00301310" w:rsidRPr="001703FA">
        <w:t xml:space="preserve"> those shown in Figure 3. The online </w:t>
      </w:r>
      <w:r w:rsidR="000D77F6">
        <w:t>W</w:t>
      </w:r>
      <w:r w:rsidR="00301310" w:rsidRPr="001703FA">
        <w:t>eb application is best for researchers who have data files with embedded metadata, as the ability to edit and add information is limited.</w:t>
      </w:r>
    </w:p>
    <w:p w14:paraId="674C118C" w14:textId="77777777" w:rsidR="00135476" w:rsidRPr="007E4963" w:rsidRDefault="00301310" w:rsidP="007E4963">
      <w:pPr>
        <w:pStyle w:val="CL"/>
        <w:rPr>
          <w:b/>
        </w:rPr>
      </w:pPr>
      <w:r w:rsidRPr="007E4963">
        <w:rPr>
          <w:b/>
        </w:rPr>
        <w:t>[TS: Please insert Figure 4 about here.]</w:t>
      </w:r>
    </w:p>
    <w:p w14:paraId="6C4A21FD" w14:textId="77777777" w:rsidR="00135476" w:rsidRPr="001703FA" w:rsidRDefault="00301310" w:rsidP="007E4963">
      <w:pPr>
        <w:pStyle w:val="CPB"/>
      </w:pPr>
      <w:bookmarkStart w:id="4" w:name="Figure4"/>
      <w:r w:rsidRPr="001703FA">
        <w:lastRenderedPageBreak/>
        <w:t>Fig. 4.</w:t>
      </w:r>
      <w:bookmarkEnd w:id="4"/>
    </w:p>
    <w:p w14:paraId="7306E9F5" w14:textId="3BDEA7C1" w:rsidR="00135476" w:rsidRPr="001703FA" w:rsidRDefault="00463BAF" w:rsidP="007E4963">
      <w:pPr>
        <w:pStyle w:val="CP"/>
      </w:pPr>
      <w:r>
        <w:t xml:space="preserve">Screenshot of </w:t>
      </w:r>
      <w:r>
        <w:rPr>
          <w:i/>
        </w:rPr>
        <w:t>codebook</w:t>
      </w:r>
      <w:r>
        <w:t>’s</w:t>
      </w:r>
      <w:r w:rsidR="00301310" w:rsidRPr="001703FA">
        <w:t xml:space="preserve"> </w:t>
      </w:r>
      <w:r>
        <w:t>W</w:t>
      </w:r>
      <w:r w:rsidR="00301310" w:rsidRPr="001703FA">
        <w:t>eb interface.</w:t>
      </w:r>
    </w:p>
    <w:p w14:paraId="6B4A505D" w14:textId="77777777" w:rsidR="00135476" w:rsidRPr="00DE5F28" w:rsidRDefault="00135476" w:rsidP="007E4963">
      <w:pPr>
        <w:pStyle w:val="H1"/>
      </w:pPr>
      <w:r w:rsidRPr="00DE5F28">
        <w:t>Data Dictionary Creator</w:t>
      </w:r>
    </w:p>
    <w:p w14:paraId="1CFA0370" w14:textId="514D5386" w:rsidR="00135476" w:rsidRPr="001703FA" w:rsidRDefault="00301310" w:rsidP="007E4963">
      <w:pPr>
        <w:pStyle w:val="TEXT"/>
      </w:pPr>
      <w:r w:rsidRPr="007931AF">
        <w:rPr>
          <w:i/>
        </w:rPr>
        <w:t>Data Dictionary Creator</w:t>
      </w:r>
      <w:r w:rsidRPr="001703FA">
        <w:t xml:space="preserve"> </w:t>
      </w:r>
      <w:r w:rsidR="00463BAF">
        <w:t xml:space="preserve">(Buchanan et al., 2019) </w:t>
      </w:r>
      <w:r w:rsidRPr="001703FA">
        <w:t>breaks down metadata entry into five steps, as shown in the left side of Figure 5. First, the user upload</w:t>
      </w:r>
      <w:r w:rsidR="000D77F6">
        <w:t>s</w:t>
      </w:r>
      <w:r w:rsidRPr="001703FA">
        <w:t xml:space="preserve"> the data file for processing only (i.e., the data </w:t>
      </w:r>
      <w:r w:rsidR="000D77F6">
        <w:t>are</w:t>
      </w:r>
      <w:r w:rsidRPr="001703FA">
        <w:t xml:space="preserve"> not stored permanently)</w:t>
      </w:r>
      <w:r w:rsidR="00220A84">
        <w:t>.</w:t>
      </w:r>
      <w:r w:rsidRPr="001703FA">
        <w:t xml:space="preserve"> </w:t>
      </w:r>
      <w:r w:rsidR="00220A84">
        <w:t>The uploaded data</w:t>
      </w:r>
      <w:r w:rsidRPr="001703FA">
        <w:t xml:space="preserve"> can </w:t>
      </w:r>
      <w:r w:rsidR="00220A84">
        <w:t xml:space="preserve">be </w:t>
      </w:r>
      <w:r w:rsidRPr="001703FA">
        <w:t>preview</w:t>
      </w:r>
      <w:r w:rsidR="00220A84">
        <w:t>ed</w:t>
      </w:r>
      <w:r w:rsidRPr="001703FA">
        <w:t xml:space="preserve"> to determine if </w:t>
      </w:r>
      <w:r w:rsidR="00220A84">
        <w:t>they were</w:t>
      </w:r>
      <w:r w:rsidRPr="001703FA">
        <w:t xml:space="preserve"> imported correctly. The second step of the process involves entering the metadata for each column provided in the data</w:t>
      </w:r>
      <w:r w:rsidR="000D77F6">
        <w:t xml:space="preserve"> </w:t>
      </w:r>
      <w:r w:rsidRPr="001703FA">
        <w:t>set. T</w:t>
      </w:r>
      <w:r w:rsidRPr="001703FA">
        <w:t xml:space="preserve">he application </w:t>
      </w:r>
      <w:r w:rsidRPr="001703FA">
        <w:t>automatically provides starting point</w:t>
      </w:r>
      <w:r w:rsidR="00220A84">
        <w:t>s</w:t>
      </w:r>
      <w:r w:rsidRPr="001703FA">
        <w:t xml:space="preserve"> for the number of unique values, missing values, variable type (</w:t>
      </w:r>
      <w:r w:rsidR="007931AF">
        <w:t>e.g.</w:t>
      </w:r>
      <w:r w:rsidRPr="001703FA">
        <w:t>, character, numeric), and minimum</w:t>
      </w:r>
      <w:r w:rsidR="00220A84">
        <w:t xml:space="preserve"> and </w:t>
      </w:r>
      <w:r w:rsidRPr="001703FA">
        <w:t>maximum values</w:t>
      </w:r>
      <w:r w:rsidRPr="001703FA">
        <w:t xml:space="preserve">. A description of each column can be added, along with information about </w:t>
      </w:r>
      <w:r w:rsidRPr="001703FA">
        <w:t>the levels</w:t>
      </w:r>
      <w:r w:rsidR="0068767A">
        <w:t xml:space="preserve"> or </w:t>
      </w:r>
      <w:r w:rsidRPr="001703FA">
        <w:t xml:space="preserve">groups in </w:t>
      </w:r>
      <w:r w:rsidRPr="001703FA">
        <w:t xml:space="preserve">the data and synonyms for the variables. Any embedded metadata </w:t>
      </w:r>
      <w:r w:rsidRPr="001703FA">
        <w:t>from</w:t>
      </w:r>
      <w:r w:rsidRPr="001703FA">
        <w:t xml:space="preserve"> </w:t>
      </w:r>
      <w:r w:rsidRPr="001703FA">
        <w:t xml:space="preserve">files like </w:t>
      </w:r>
      <w:r w:rsidRPr="001703FA">
        <w:t xml:space="preserve">SPSS, SAS, or </w:t>
      </w:r>
      <w:r w:rsidRPr="001703FA">
        <w:t xml:space="preserve">Qualtrics </w:t>
      </w:r>
      <w:r w:rsidR="0068767A">
        <w:t>csv files</w:t>
      </w:r>
      <w:r w:rsidRPr="001703FA">
        <w:t xml:space="preserve"> (e.g., some metadata </w:t>
      </w:r>
      <w:r w:rsidR="00220A84">
        <w:t>are</w:t>
      </w:r>
      <w:r w:rsidRPr="001703FA">
        <w:t xml:space="preserve"> stored in the second row) are imported into the description or </w:t>
      </w:r>
      <w:r w:rsidR="00EF3ADD" w:rsidRPr="001703FA">
        <w:t>category</w:t>
      </w:r>
      <w:r w:rsidR="00EF3ADD">
        <w:t>-</w:t>
      </w:r>
      <w:r w:rsidRPr="001703FA">
        <w:t>label attributes</w:t>
      </w:r>
      <w:r w:rsidR="0068767A">
        <w:t xml:space="preserve"> for step three</w:t>
      </w:r>
      <w:r w:rsidRPr="001703FA">
        <w:t xml:space="preserve">. </w:t>
      </w:r>
      <w:r w:rsidR="0068767A">
        <w:t>C</w:t>
      </w:r>
      <w:r w:rsidRPr="001703FA">
        <w:t>ategory labels can be provided for both character and numeric data (</w:t>
      </w:r>
      <w:r w:rsidR="0068767A">
        <w:t>e.g.</w:t>
      </w:r>
      <w:r w:rsidRPr="001703FA">
        <w:t xml:space="preserve">, </w:t>
      </w:r>
      <w:r w:rsidR="00847EB5">
        <w:t xml:space="preserve">responses on </w:t>
      </w:r>
      <w:r w:rsidRPr="001703FA">
        <w:t xml:space="preserve">Likert-type scales that include labeled numbers), </w:t>
      </w:r>
      <w:r w:rsidRPr="001703FA">
        <w:t>and these labels can quickly be copied over from one column to an entire scale</w:t>
      </w:r>
      <w:r w:rsidRPr="001703FA">
        <w:t xml:space="preserve">. </w:t>
      </w:r>
      <w:r w:rsidR="00220A84">
        <w:t>T</w:t>
      </w:r>
      <w:r w:rsidRPr="001703FA">
        <w:t xml:space="preserve">he fourth </w:t>
      </w:r>
      <w:r w:rsidR="00220A84">
        <w:t>step is to</w:t>
      </w:r>
      <w:r w:rsidRPr="001703FA">
        <w:t xml:space="preserve"> enter overall project information</w:t>
      </w:r>
      <w:r w:rsidR="000D77F6">
        <w:t>,</w:t>
      </w:r>
      <w:r w:rsidRPr="001703FA">
        <w:t xml:space="preserve"> such as </w:t>
      </w:r>
      <w:r w:rsidR="00EF3ADD">
        <w:t xml:space="preserve">the </w:t>
      </w:r>
      <w:r w:rsidRPr="001703FA">
        <w:t xml:space="preserve">citation, website, funders, dates of data collection, and authors. </w:t>
      </w:r>
      <w:r w:rsidR="0068767A">
        <w:t>Last, in step five, u</w:t>
      </w:r>
      <w:r w:rsidRPr="001703FA">
        <w:t xml:space="preserve">sers can then download </w:t>
      </w:r>
      <w:r w:rsidR="00220A84">
        <w:t>csv</w:t>
      </w:r>
      <w:r w:rsidRPr="001703FA">
        <w:t xml:space="preserve"> files of the metadata, a JSON-</w:t>
      </w:r>
      <w:r w:rsidR="000D77F6" w:rsidRPr="001703FA">
        <w:t>LD</w:t>
      </w:r>
      <w:r w:rsidR="000D77F6">
        <w:t>-</w:t>
      </w:r>
      <w:r w:rsidRPr="001703FA">
        <w:t xml:space="preserve">formatted metadata file, and an </w:t>
      </w:r>
      <w:proofErr w:type="spellStart"/>
      <w:r w:rsidRPr="001703FA">
        <w:t>R</w:t>
      </w:r>
      <w:r w:rsidR="00AE6F83">
        <w:t>D</w:t>
      </w:r>
      <w:r w:rsidRPr="001703FA">
        <w:t>ata</w:t>
      </w:r>
      <w:proofErr w:type="spellEnd"/>
      <w:r w:rsidRPr="001703FA">
        <w:t xml:space="preserve"> file that includes the data</w:t>
      </w:r>
      <w:r w:rsidR="000D77F6">
        <w:t xml:space="preserve"> </w:t>
      </w:r>
      <w:r w:rsidRPr="001703FA">
        <w:t>set and descriptive information integrated together. T</w:t>
      </w:r>
      <w:r w:rsidRPr="001703FA">
        <w:t xml:space="preserve">his application is built </w:t>
      </w:r>
      <w:r w:rsidRPr="001703FA">
        <w:t xml:space="preserve">with the </w:t>
      </w:r>
      <w:r w:rsidR="000D77F6">
        <w:rPr>
          <w:i/>
        </w:rPr>
        <w:t>s</w:t>
      </w:r>
      <w:r w:rsidRPr="001703FA">
        <w:rPr>
          <w:i/>
        </w:rPr>
        <w:t>hiny R</w:t>
      </w:r>
      <w:r w:rsidRPr="001703FA">
        <w:t xml:space="preserve"> package </w:t>
      </w:r>
      <w:r w:rsidR="00135476" w:rsidRPr="005145A4">
        <w:rPr>
          <w:rStyle w:val="cit"/>
          <w:color w:val="auto"/>
        </w:rPr>
        <w:t xml:space="preserve">(Chang, Cheng, Allaire, </w:t>
      </w:r>
      <w:proofErr w:type="spellStart"/>
      <w:r w:rsidR="00135476" w:rsidRPr="005145A4">
        <w:rPr>
          <w:rStyle w:val="cit"/>
          <w:color w:val="auto"/>
        </w:rPr>
        <w:t>Xie</w:t>
      </w:r>
      <w:proofErr w:type="spellEnd"/>
      <w:r w:rsidR="00135476" w:rsidRPr="005145A4">
        <w:rPr>
          <w:rStyle w:val="cit"/>
          <w:color w:val="auto"/>
        </w:rPr>
        <w:t>, &amp; McPherson, 2019)</w:t>
      </w:r>
      <w:r w:rsidRPr="001703FA">
        <w:t>, and the default time</w:t>
      </w:r>
      <w:r w:rsidR="00EF3ADD">
        <w:t>-</w:t>
      </w:r>
      <w:r w:rsidRPr="001703FA">
        <w:t>out options (i.e., the amount of time a user has to interact with an application) were increased to accommodate entering information for complex data</w:t>
      </w:r>
      <w:r w:rsidR="00EF3ADD">
        <w:t xml:space="preserve"> </w:t>
      </w:r>
      <w:r w:rsidRPr="001703FA">
        <w:t>sets.</w:t>
      </w:r>
    </w:p>
    <w:p w14:paraId="3E6298B5" w14:textId="77777777" w:rsidR="00135476" w:rsidRPr="007E4963" w:rsidRDefault="00301310" w:rsidP="007E4963">
      <w:pPr>
        <w:pStyle w:val="CL"/>
        <w:rPr>
          <w:b/>
        </w:rPr>
      </w:pPr>
      <w:r w:rsidRPr="007E4963">
        <w:rPr>
          <w:b/>
        </w:rPr>
        <w:t>[TS: Please insert Figure 5 about here.]</w:t>
      </w:r>
    </w:p>
    <w:p w14:paraId="67893A5C" w14:textId="77777777" w:rsidR="00135476" w:rsidRPr="001703FA" w:rsidRDefault="00301310" w:rsidP="007E4963">
      <w:pPr>
        <w:pStyle w:val="CPB"/>
      </w:pPr>
      <w:bookmarkStart w:id="5" w:name="Figure5"/>
      <w:r w:rsidRPr="001703FA">
        <w:lastRenderedPageBreak/>
        <w:t>Fig. 5.</w:t>
      </w:r>
      <w:bookmarkEnd w:id="5"/>
    </w:p>
    <w:p w14:paraId="1690B6C3" w14:textId="33F57CE8" w:rsidR="00135476" w:rsidRPr="001703FA" w:rsidRDefault="00EF3ADD" w:rsidP="007E4963">
      <w:pPr>
        <w:pStyle w:val="CP"/>
      </w:pPr>
      <w:r>
        <w:t>Screenshot of t</w:t>
      </w:r>
      <w:r w:rsidR="00301310" w:rsidRPr="001703FA">
        <w:t xml:space="preserve">he </w:t>
      </w:r>
      <w:r w:rsidRPr="001703FA">
        <w:t>project</w:t>
      </w:r>
      <w:r>
        <w:t>-</w:t>
      </w:r>
      <w:r w:rsidR="00301310" w:rsidRPr="001703FA">
        <w:t xml:space="preserve">information interface for </w:t>
      </w:r>
      <w:r w:rsidR="00301310" w:rsidRPr="0068767A">
        <w:rPr>
          <w:i/>
        </w:rPr>
        <w:t>Data Dictionary Creator</w:t>
      </w:r>
      <w:r w:rsidR="00301310" w:rsidRPr="001703FA">
        <w:t>.</w:t>
      </w:r>
    </w:p>
    <w:p w14:paraId="48C01A6D" w14:textId="77777777" w:rsidR="00135476" w:rsidRPr="00813CC8" w:rsidRDefault="00135476" w:rsidP="007E4963">
      <w:pPr>
        <w:pStyle w:val="H1"/>
      </w:pPr>
      <w:r w:rsidRPr="00813CC8">
        <w:t>Summary</w:t>
      </w:r>
    </w:p>
    <w:p w14:paraId="0CC29B4C" w14:textId="76466EF9" w:rsidR="00135476" w:rsidRPr="00BF6B35" w:rsidRDefault="00301310" w:rsidP="007E4963">
      <w:pPr>
        <w:pStyle w:val="TEXT"/>
      </w:pPr>
      <w:r w:rsidRPr="001703FA">
        <w:t xml:space="preserve">In this </w:t>
      </w:r>
      <w:r w:rsidR="000D77F6">
        <w:t>T</w:t>
      </w:r>
      <w:r w:rsidRPr="001703FA">
        <w:t xml:space="preserve">utorial, we </w:t>
      </w:r>
      <w:r w:rsidR="000D77F6">
        <w:t xml:space="preserve">have </w:t>
      </w:r>
      <w:r w:rsidRPr="001703FA">
        <w:t xml:space="preserve">detailed the concepts necessary to understand data dictionaries, codebooks, and metadata and provided </w:t>
      </w:r>
      <w:r w:rsidR="000D77F6">
        <w:t>information</w:t>
      </w:r>
      <w:r w:rsidRPr="001703FA">
        <w:t xml:space="preserve"> for researchers to create their own. This type of tutorial is especially critical as transparency practices become more commonplace and FAIR guidelines </w:t>
      </w:r>
      <w:r w:rsidR="00186472" w:rsidRPr="001703FA">
        <w:t>for sharing information and open data</w:t>
      </w:r>
      <w:r w:rsidR="000F0C02">
        <w:t xml:space="preserve"> </w:t>
      </w:r>
      <w:r w:rsidR="000F0C02" w:rsidRPr="001703FA">
        <w:t>are implemented in journals</w:t>
      </w:r>
      <w:r w:rsidR="00186472" w:rsidRPr="001703FA">
        <w:t xml:space="preserve">. For </w:t>
      </w:r>
      <w:r w:rsidR="00186472" w:rsidRPr="001703FA">
        <w:t xml:space="preserve">example, the availability of large, open </w:t>
      </w:r>
      <w:r w:rsidR="00186472" w:rsidRPr="001703FA">
        <w:t>neuroimaging data</w:t>
      </w:r>
      <w:r w:rsidR="00BF6B35">
        <w:t xml:space="preserve"> </w:t>
      </w:r>
      <w:r w:rsidR="00186472" w:rsidRPr="001703FA">
        <w:t>sets led to the development of the BIDS, which defines standards for curat</w:t>
      </w:r>
      <w:r w:rsidR="000F0C02">
        <w:t>ing</w:t>
      </w:r>
      <w:r w:rsidR="00186472" w:rsidRPr="001703FA">
        <w:t xml:space="preserve"> open neuroscientific </w:t>
      </w:r>
      <w:r w:rsidR="00186472" w:rsidRPr="001703FA">
        <w:t xml:space="preserve">data </w:t>
      </w:r>
      <w:r w:rsidR="00135476" w:rsidRPr="00813CC8">
        <w:t>(</w:t>
      </w:r>
      <w:proofErr w:type="spellStart"/>
      <w:r w:rsidR="00135476" w:rsidRPr="00813CC8">
        <w:rPr>
          <w:rStyle w:val="cit"/>
          <w:color w:val="auto"/>
        </w:rPr>
        <w:t>Gorgolewski</w:t>
      </w:r>
      <w:proofErr w:type="spellEnd"/>
      <w:r w:rsidR="00135476" w:rsidRPr="00813CC8">
        <w:rPr>
          <w:rStyle w:val="cit"/>
          <w:color w:val="auto"/>
        </w:rPr>
        <w:t xml:space="preserve"> et al., 2016)</w:t>
      </w:r>
      <w:r w:rsidR="00186472" w:rsidRPr="001703FA">
        <w:t xml:space="preserve">, and a similar movement is </w:t>
      </w:r>
      <w:r w:rsidR="00186472" w:rsidRPr="001703FA">
        <w:t xml:space="preserve">occurring in psychology with the psych-DS project </w:t>
      </w:r>
      <w:r w:rsidR="00135476" w:rsidRPr="00813CC8">
        <w:rPr>
          <w:rStyle w:val="cit"/>
          <w:color w:val="auto"/>
        </w:rPr>
        <w:t>(Kline, 2018)</w:t>
      </w:r>
      <w:r w:rsidR="00186472" w:rsidRPr="001703FA">
        <w:t xml:space="preserve">. Data may also be published in journals such as </w:t>
      </w:r>
      <w:r w:rsidR="00186472" w:rsidRPr="0068767A">
        <w:rPr>
          <w:i/>
        </w:rPr>
        <w:t>Nature Scientific Data,</w:t>
      </w:r>
      <w:r w:rsidR="00186472" w:rsidRPr="001703FA">
        <w:t xml:space="preserve"> </w:t>
      </w:r>
      <w:r w:rsidR="00186472" w:rsidRPr="0068767A">
        <w:rPr>
          <w:i/>
        </w:rPr>
        <w:t>Data in Brief</w:t>
      </w:r>
      <w:r w:rsidR="00186472" w:rsidRPr="001703FA">
        <w:t xml:space="preserve">, and </w:t>
      </w:r>
      <w:r w:rsidR="00186472" w:rsidRPr="0068767A">
        <w:rPr>
          <w:i/>
        </w:rPr>
        <w:t>Journal of Open Psychology Data</w:t>
      </w:r>
      <w:r w:rsidR="00186472" w:rsidRPr="001703FA">
        <w:t xml:space="preserve">. This </w:t>
      </w:r>
      <w:r w:rsidR="00AE6F83">
        <w:t>T</w:t>
      </w:r>
      <w:r w:rsidR="00186472" w:rsidRPr="001703FA">
        <w:t xml:space="preserve">utorial </w:t>
      </w:r>
      <w:r w:rsidR="00AE6F83">
        <w:t xml:space="preserve">and the accompanying videos on OSF </w:t>
      </w:r>
      <w:r w:rsidR="00186472" w:rsidRPr="001703FA">
        <w:t>provide a manageable first step toward generating understandable and reusable metadata for sharing and publication. The applications showcased here will continue to evolve as cohesive standards are formed through group discussion.</w:t>
      </w:r>
    </w:p>
    <w:p w14:paraId="20A92EE1" w14:textId="0696CE49" w:rsidR="00135476" w:rsidRPr="001703FA" w:rsidRDefault="00BF6B35" w:rsidP="007E4963">
      <w:pPr>
        <w:pStyle w:val="NL"/>
      </w:pPr>
      <w:r w:rsidRPr="00BF6B35" w:rsidDel="00BF6B35">
        <w:t xml:space="preserve"> </w:t>
      </w:r>
    </w:p>
    <w:p w14:paraId="15783B5E" w14:textId="77777777" w:rsidR="00135476" w:rsidRPr="001703FA" w:rsidRDefault="005B3B08" w:rsidP="007E4963">
      <w:pPr>
        <w:pStyle w:val="EH"/>
      </w:pPr>
      <w:r w:rsidRPr="001703FA">
        <w:t>Transparency</w:t>
      </w:r>
    </w:p>
    <w:p w14:paraId="408A3F85" w14:textId="77777777" w:rsidR="00135476" w:rsidRPr="001703FA" w:rsidRDefault="00135476" w:rsidP="007E4963">
      <w:pPr>
        <w:pStyle w:val="AN"/>
      </w:pPr>
      <w:r w:rsidRPr="00B332FD">
        <w:rPr>
          <w:i/>
        </w:rPr>
        <w:t>Action Edi</w:t>
      </w:r>
      <w:r w:rsidRPr="00B332FD">
        <w:rPr>
          <w:i/>
        </w:rPr>
        <w:t>tor</w:t>
      </w:r>
      <w:r w:rsidR="00301310" w:rsidRPr="001703FA">
        <w:rPr>
          <w:i/>
        </w:rPr>
        <w:t>:</w:t>
      </w:r>
      <w:r w:rsidR="005B3B08" w:rsidRPr="001703FA">
        <w:t xml:space="preserve"> </w:t>
      </w:r>
      <w:r w:rsidR="00E949E6" w:rsidRPr="001703FA">
        <w:t>Alex O. Holcombe</w:t>
      </w:r>
    </w:p>
    <w:p w14:paraId="12B397E7" w14:textId="77777777" w:rsidR="00135476" w:rsidRPr="001703FA" w:rsidRDefault="00135476" w:rsidP="007E4963">
      <w:pPr>
        <w:pStyle w:val="AN"/>
      </w:pPr>
      <w:r w:rsidRPr="00B332FD">
        <w:rPr>
          <w:i/>
        </w:rPr>
        <w:t>Editor</w:t>
      </w:r>
      <w:r w:rsidR="00301310" w:rsidRPr="001703FA">
        <w:rPr>
          <w:i/>
        </w:rPr>
        <w:t>:</w:t>
      </w:r>
      <w:r w:rsidR="005B3B08" w:rsidRPr="001703FA">
        <w:t xml:space="preserve"> </w:t>
      </w:r>
      <w:r w:rsidR="00E949E6" w:rsidRPr="001703FA">
        <w:t>Daniel J. Simons</w:t>
      </w:r>
    </w:p>
    <w:p w14:paraId="0ED73071" w14:textId="77777777" w:rsidR="00135476" w:rsidRPr="00931212" w:rsidRDefault="00135476" w:rsidP="007E4963">
      <w:pPr>
        <w:pStyle w:val="AN"/>
      </w:pPr>
      <w:r w:rsidRPr="00931212">
        <w:t xml:space="preserve">Author </w:t>
      </w:r>
      <w:r w:rsidR="00301310" w:rsidRPr="00931212">
        <w:t>Contributions</w:t>
      </w:r>
    </w:p>
    <w:p w14:paraId="706A2961" w14:textId="6FE4EBEA" w:rsidR="00135476" w:rsidRPr="001703FA" w:rsidRDefault="00E949E6" w:rsidP="007E4963">
      <w:pPr>
        <w:pStyle w:val="AN"/>
      </w:pPr>
      <w:r w:rsidRPr="001703FA">
        <w:t xml:space="preserve">E. M. Buchanan generated the idea for this manuscript, and S. E. Crain, A. L. Cunningham, H. R. Johnson, and H. Stash wrote the first draft. All </w:t>
      </w:r>
      <w:r w:rsidR="00BF6B35">
        <w:t xml:space="preserve">the </w:t>
      </w:r>
      <w:r w:rsidRPr="001703FA">
        <w:t xml:space="preserve">authors were involved in editing the original draft and </w:t>
      </w:r>
      <w:r w:rsidR="00931212">
        <w:t xml:space="preserve">making </w:t>
      </w:r>
      <w:r w:rsidRPr="001703FA">
        <w:t xml:space="preserve">subsequent revisions. E. M. Buchanan programmed the </w:t>
      </w:r>
      <w:r w:rsidRPr="0068767A">
        <w:rPr>
          <w:i/>
        </w:rPr>
        <w:t xml:space="preserve">Data </w:t>
      </w:r>
      <w:r w:rsidRPr="0068767A">
        <w:rPr>
          <w:i/>
        </w:rPr>
        <w:lastRenderedPageBreak/>
        <w:t>Dictionary</w:t>
      </w:r>
      <w:r w:rsidR="00931212" w:rsidRPr="0068767A">
        <w:rPr>
          <w:i/>
        </w:rPr>
        <w:t xml:space="preserve"> Creator</w:t>
      </w:r>
      <w:r w:rsidRPr="001703FA">
        <w:t xml:space="preserve"> application</w:t>
      </w:r>
      <w:r w:rsidR="00931212">
        <w:t>,</w:t>
      </w:r>
      <w:r w:rsidRPr="001703FA">
        <w:t xml:space="preserve"> </w:t>
      </w:r>
      <w:r w:rsidR="00931212">
        <w:t>receiving</w:t>
      </w:r>
      <w:r w:rsidRPr="001703FA">
        <w:t xml:space="preserve"> critical user feedback from S. E. Crain, A. L. Cunningham, H. R. Johnson, H. Stash, P. M. </w:t>
      </w:r>
      <w:proofErr w:type="spellStart"/>
      <w:r w:rsidRPr="001703FA">
        <w:t>Isager</w:t>
      </w:r>
      <w:proofErr w:type="spellEnd"/>
      <w:r w:rsidRPr="001703FA">
        <w:t>, and R. Carlsson.</w:t>
      </w:r>
    </w:p>
    <w:p w14:paraId="33C24F46" w14:textId="77777777" w:rsidR="00135476" w:rsidRPr="00931212" w:rsidRDefault="005B3B08" w:rsidP="007E4963">
      <w:pPr>
        <w:pStyle w:val="AN"/>
      </w:pPr>
      <w:r w:rsidRPr="00931212">
        <w:rPr>
          <w:lang w:eastAsia="en-AU"/>
        </w:rPr>
        <w:t>Declaration of Conflicting Interests</w:t>
      </w:r>
    </w:p>
    <w:p w14:paraId="4067EC99" w14:textId="77777777" w:rsidR="00BF6B35" w:rsidRDefault="00BF6B35" w:rsidP="007E4963">
      <w:pPr>
        <w:pStyle w:val="AN"/>
      </w:pPr>
      <w:r w:rsidRPr="001703FA">
        <w:t>The author</w:t>
      </w:r>
      <w:r>
        <w:t>(</w:t>
      </w:r>
      <w:r w:rsidRPr="001703FA">
        <w:t>s</w:t>
      </w:r>
      <w:r>
        <w:t>)</w:t>
      </w:r>
      <w:r w:rsidRPr="001703FA">
        <w:t xml:space="preserve"> declare</w:t>
      </w:r>
      <w:r>
        <w:t>d</w:t>
      </w:r>
      <w:r w:rsidRPr="001703FA">
        <w:t xml:space="preserve"> that there were no conflicts of interest with respect to the authorship or the publication of this article.</w:t>
      </w:r>
    </w:p>
    <w:p w14:paraId="6DEC7DF3" w14:textId="77777777" w:rsidR="00135476" w:rsidRPr="00931212" w:rsidRDefault="006B758E" w:rsidP="007E4963">
      <w:pPr>
        <w:pStyle w:val="AN"/>
      </w:pPr>
      <w:r w:rsidRPr="00931212">
        <w:t>Open Practices</w:t>
      </w:r>
    </w:p>
    <w:p w14:paraId="24A8C159" w14:textId="5CB3A421" w:rsidR="00BF6B35" w:rsidRDefault="00BF6B35" w:rsidP="007E4963">
      <w:pPr>
        <w:pStyle w:val="AN"/>
      </w:pPr>
      <w:r>
        <w:t>Open Data:</w:t>
      </w:r>
      <w:r w:rsidR="00920649">
        <w:t xml:space="preserve"> not applicable</w:t>
      </w:r>
    </w:p>
    <w:p w14:paraId="790E46B9" w14:textId="34374A85" w:rsidR="00BF6B35" w:rsidRDefault="00BF6B35" w:rsidP="007E4963">
      <w:pPr>
        <w:pStyle w:val="AN"/>
      </w:pPr>
      <w:r>
        <w:t>Open Materials:</w:t>
      </w:r>
      <w:r w:rsidR="003A6BDE" w:rsidRPr="003A6BDE">
        <w:t xml:space="preserve"> </w:t>
      </w:r>
      <w:r w:rsidR="003A6BDE" w:rsidRPr="00B332FD">
        <w:t>https://osf.io/3y2ex/</w:t>
      </w:r>
    </w:p>
    <w:p w14:paraId="33BC2DC8" w14:textId="72AC6BD0" w:rsidR="00BF6B35" w:rsidRDefault="00BF6B35" w:rsidP="007E4963">
      <w:pPr>
        <w:pStyle w:val="AN"/>
      </w:pPr>
      <w:r>
        <w:t>Preregistration:</w:t>
      </w:r>
      <w:r w:rsidR="00920649">
        <w:t xml:space="preserve"> not applicable</w:t>
      </w:r>
    </w:p>
    <w:p w14:paraId="39AE5DDB" w14:textId="34B71C93" w:rsidR="00931212" w:rsidRPr="00BF6B35" w:rsidRDefault="00931212" w:rsidP="007E4963">
      <w:pPr>
        <w:pStyle w:val="AN"/>
      </w:pPr>
      <w:r w:rsidRPr="00DF4017">
        <w:t>All</w:t>
      </w:r>
      <w:r w:rsidRPr="00196934">
        <w:t xml:space="preserve"> </w:t>
      </w:r>
      <w:r>
        <w:t>materials</w:t>
      </w:r>
      <w:r w:rsidRPr="00196934">
        <w:t xml:space="preserve"> </w:t>
      </w:r>
      <w:r>
        <w:t xml:space="preserve">have been made publicly </w:t>
      </w:r>
      <w:r w:rsidRPr="00196934">
        <w:t xml:space="preserve">available </w:t>
      </w:r>
      <w:r>
        <w:t xml:space="preserve">via the Open Science Framework and can be accessed at </w:t>
      </w:r>
      <w:r w:rsidRPr="00B332FD">
        <w:t>https://osf.io/3y2ex/</w:t>
      </w:r>
      <w:r w:rsidRPr="00D517BF">
        <w:t>.</w:t>
      </w:r>
      <w:r>
        <w:t xml:space="preserve"> </w:t>
      </w:r>
      <w:r w:rsidRPr="002F4048">
        <w:t>The complete Open Practices Disclosure for this article can be found at</w:t>
      </w:r>
      <w:r w:rsidRPr="007C4A49">
        <w:t xml:space="preserve"> </w:t>
      </w:r>
      <w:r w:rsidRPr="002A3287">
        <w:t>http://journals.sagepub.com/doi/suppl/</w:t>
      </w:r>
      <w:r w:rsidR="00DA1F62" w:rsidRPr="001703FA">
        <w:t>10.1177/2515245920928007</w:t>
      </w:r>
      <w:r w:rsidRPr="007C4A49">
        <w:t xml:space="preserve">. This article has received </w:t>
      </w:r>
      <w:r>
        <w:t xml:space="preserve">the </w:t>
      </w:r>
      <w:r w:rsidRPr="007C4A49">
        <w:t>badge for Open Materials. More information about the Open Practices badges can be found at http://www.psychologicalscience.org/publications/badges</w:t>
      </w:r>
      <w:r>
        <w:t>.</w:t>
      </w:r>
      <w:r w:rsidRPr="00042679">
        <w:t xml:space="preserve"> </w:t>
      </w:r>
    </w:p>
    <w:p w14:paraId="55350DD3" w14:textId="77777777" w:rsidR="00135476" w:rsidRPr="001703FA" w:rsidRDefault="00A44EBC" w:rsidP="007E4963">
      <w:pPr>
        <w:pStyle w:val="EH"/>
      </w:pPr>
      <w:r w:rsidRPr="001703FA">
        <w:t xml:space="preserve">ORCID </w:t>
      </w:r>
      <w:proofErr w:type="spellStart"/>
      <w:r w:rsidRPr="001703FA">
        <w:t>iDs</w:t>
      </w:r>
      <w:proofErr w:type="spellEnd"/>
    </w:p>
    <w:p w14:paraId="6F602C05" w14:textId="77777777" w:rsidR="00135476" w:rsidRPr="001703FA" w:rsidRDefault="00A44EBC" w:rsidP="007E4963">
      <w:pPr>
        <w:pStyle w:val="AN"/>
        <w:rPr>
          <w:rFonts w:eastAsia="Calibri"/>
        </w:rPr>
      </w:pPr>
      <w:r w:rsidRPr="001703FA">
        <w:t>Erin M. Buchanan</w:t>
      </w:r>
      <w:r w:rsidR="00301310" w:rsidRPr="001703FA">
        <w:rPr>
          <w:rFonts w:eastAsia="Calibri"/>
        </w:rPr>
        <w:t xml:space="preserve"> </w:t>
      </w:r>
      <w:r w:rsidRPr="001703FA">
        <w:rPr>
          <w:rFonts w:eastAsia="Calibri"/>
        </w:rPr>
        <w:t>https://orcid.org/0000-0002-9689-4189</w:t>
      </w:r>
    </w:p>
    <w:p w14:paraId="5785A9E3" w14:textId="77777777" w:rsidR="00135476" w:rsidRPr="001703FA" w:rsidRDefault="00A44EBC" w:rsidP="007E4963">
      <w:pPr>
        <w:pStyle w:val="AN"/>
        <w:rPr>
          <w:rFonts w:eastAsia="Calibri"/>
        </w:rPr>
      </w:pPr>
      <w:proofErr w:type="spellStart"/>
      <w:r w:rsidRPr="001703FA">
        <w:t>Peder</w:t>
      </w:r>
      <w:proofErr w:type="spellEnd"/>
      <w:r w:rsidRPr="001703FA">
        <w:t xml:space="preserve"> </w:t>
      </w:r>
      <w:proofErr w:type="spellStart"/>
      <w:r w:rsidRPr="001703FA">
        <w:t>Mortvedt</w:t>
      </w:r>
      <w:proofErr w:type="spellEnd"/>
      <w:r w:rsidRPr="001703FA">
        <w:t xml:space="preserve"> </w:t>
      </w:r>
      <w:proofErr w:type="spellStart"/>
      <w:r w:rsidRPr="001703FA">
        <w:t>Isager</w:t>
      </w:r>
      <w:proofErr w:type="spellEnd"/>
      <w:r w:rsidR="00301310" w:rsidRPr="001703FA">
        <w:rPr>
          <w:rFonts w:eastAsia="Calibri"/>
        </w:rPr>
        <w:t xml:space="preserve"> https://orcid.org/</w:t>
      </w:r>
      <w:r w:rsidRPr="001703FA">
        <w:rPr>
          <w:rFonts w:eastAsia="Calibri"/>
        </w:rPr>
        <w:t>0000-0002-6922-3590</w:t>
      </w:r>
    </w:p>
    <w:p w14:paraId="3DD33CDC" w14:textId="77777777" w:rsidR="00135476" w:rsidRPr="00B332FD" w:rsidRDefault="00135476" w:rsidP="007E4963">
      <w:pPr>
        <w:pStyle w:val="EH"/>
      </w:pPr>
      <w:r w:rsidRPr="00B332FD">
        <w:t>Acknowledgments</w:t>
      </w:r>
    </w:p>
    <w:p w14:paraId="6BD2A421" w14:textId="065B2DEC" w:rsidR="00135476" w:rsidRPr="001703FA" w:rsidRDefault="00A6457E" w:rsidP="007E4963">
      <w:pPr>
        <w:pStyle w:val="AN"/>
      </w:pPr>
      <w:r>
        <w:t>We</w:t>
      </w:r>
      <w:r w:rsidR="00E949E6" w:rsidRPr="001703FA">
        <w:t xml:space="preserve"> would like to thank the </w:t>
      </w:r>
      <w:r>
        <w:t>p</w:t>
      </w:r>
      <w:r w:rsidR="00E949E6" w:rsidRPr="001703FA">
        <w:t>sych-DS team for their comments and contributions to the manuscript and application</w:t>
      </w:r>
      <w:r w:rsidR="0068767A">
        <w:t>.</w:t>
      </w:r>
      <w:r w:rsidR="00E949E6" w:rsidRPr="001703FA">
        <w:t xml:space="preserve"> Additionally, we thank Ruben Arslan and an anonymous reviewer for their helpful suggestions on improving this manuscript.</w:t>
      </w:r>
    </w:p>
    <w:p w14:paraId="0AEF6886" w14:textId="77777777" w:rsidR="00135476" w:rsidRPr="001703FA" w:rsidRDefault="00E949E6" w:rsidP="007E4963">
      <w:pPr>
        <w:pStyle w:val="EH"/>
      </w:pPr>
      <w:r w:rsidRPr="001703FA">
        <w:t xml:space="preserve">Prior </w:t>
      </w:r>
      <w:r w:rsidR="00EA542E" w:rsidRPr="001703FA">
        <w:t>V</w:t>
      </w:r>
      <w:r w:rsidRPr="001703FA">
        <w:t>ersions</w:t>
      </w:r>
    </w:p>
    <w:p w14:paraId="1D898AC3" w14:textId="4839F670" w:rsidR="00135476" w:rsidRPr="001703FA" w:rsidRDefault="00A6457E" w:rsidP="007E4963">
      <w:pPr>
        <w:pStyle w:val="AN"/>
      </w:pPr>
      <w:r>
        <w:t>A preprint of th</w:t>
      </w:r>
      <w:r w:rsidR="00920649">
        <w:t>e submitted manuscript</w:t>
      </w:r>
      <w:r w:rsidR="00E949E6" w:rsidRPr="001703FA">
        <w:t xml:space="preserve"> is </w:t>
      </w:r>
      <w:r>
        <w:t xml:space="preserve">available at </w:t>
      </w:r>
      <w:r w:rsidR="00135476" w:rsidRPr="00391BB7">
        <w:t>https://osf.io/vd4y3/</w:t>
      </w:r>
      <w:r w:rsidR="00E949E6" w:rsidRPr="001703FA">
        <w:t>.</w:t>
      </w:r>
    </w:p>
    <w:p w14:paraId="25FDBDC9" w14:textId="77777777" w:rsidR="00135476" w:rsidRPr="001703FA" w:rsidRDefault="00E05840" w:rsidP="007E4963">
      <w:pPr>
        <w:pStyle w:val="EH"/>
      </w:pPr>
      <w:r w:rsidRPr="001703FA">
        <w:lastRenderedPageBreak/>
        <w:t>Notes</w:t>
      </w:r>
    </w:p>
    <w:p w14:paraId="126684CA" w14:textId="283D86EB" w:rsidR="00135476" w:rsidRPr="001703FA" w:rsidRDefault="00195BDC" w:rsidP="007E4963">
      <w:pPr>
        <w:pStyle w:val="NNUM"/>
      </w:pPr>
      <w:bookmarkStart w:id="6" w:name="fn1"/>
      <w:r w:rsidRPr="001703FA">
        <w:t>1</w:t>
      </w:r>
      <w:r w:rsidRPr="001703FA">
        <w:t>.</w:t>
      </w:r>
      <w:bookmarkEnd w:id="6"/>
      <w:r w:rsidRPr="001703FA">
        <w:t xml:space="preserve"> </w:t>
      </w:r>
      <w:r w:rsidR="00920649">
        <w:t xml:space="preserve">Note that </w:t>
      </w:r>
      <w:r w:rsidR="00920649">
        <w:rPr>
          <w:i/>
        </w:rPr>
        <w:t>c</w:t>
      </w:r>
      <w:r w:rsidRPr="001703FA">
        <w:rPr>
          <w:i/>
        </w:rPr>
        <w:t>odebook</w:t>
      </w:r>
      <w:r w:rsidRPr="001703FA">
        <w:t xml:space="preserve"> in italics refers to the application</w:t>
      </w:r>
      <w:r w:rsidR="00CD483D">
        <w:t>,</w:t>
      </w:r>
      <w:r w:rsidRPr="001703FA">
        <w:t xml:space="preserve"> </w:t>
      </w:r>
      <w:r w:rsidR="00CD483D">
        <w:t>not the document type</w:t>
      </w:r>
      <w:r w:rsidRPr="001703FA">
        <w:t>.</w:t>
      </w:r>
    </w:p>
    <w:p w14:paraId="0200F8C7" w14:textId="5B6DA908" w:rsidR="00135476" w:rsidRPr="001703FA" w:rsidRDefault="00186472" w:rsidP="007E4963">
      <w:pPr>
        <w:pStyle w:val="NNUM"/>
      </w:pPr>
      <w:bookmarkStart w:id="7" w:name="fn2"/>
      <w:r w:rsidRPr="001703FA">
        <w:t>2</w:t>
      </w:r>
      <w:r w:rsidR="00195BDC" w:rsidRPr="001703FA">
        <w:t>.</w:t>
      </w:r>
      <w:bookmarkEnd w:id="7"/>
      <w:r w:rsidRPr="001703FA">
        <w:t xml:space="preserve"> You can view the data options </w:t>
      </w:r>
      <w:r w:rsidR="006702A8">
        <w:t>at</w:t>
      </w:r>
      <w:r w:rsidRPr="001703FA">
        <w:t xml:space="preserve"> https://cran.r-project.org/web/packages/rio/vignettes/rio.html#supported_file_formats</w:t>
      </w:r>
      <w:r w:rsidR="006702A8">
        <w:t>.</w:t>
      </w:r>
    </w:p>
    <w:p w14:paraId="7A549107" w14:textId="3CEEB649" w:rsidR="00135476" w:rsidRPr="00AA78B8" w:rsidRDefault="00186472" w:rsidP="007E4963">
      <w:pPr>
        <w:pStyle w:val="NNUM"/>
      </w:pPr>
      <w:bookmarkStart w:id="8" w:name="fn3"/>
      <w:r w:rsidRPr="001703FA">
        <w:t>3</w:t>
      </w:r>
      <w:r w:rsidR="00195BDC" w:rsidRPr="001703FA">
        <w:t>.</w:t>
      </w:r>
      <w:bookmarkEnd w:id="8"/>
      <w:r w:rsidRPr="001703FA">
        <w:t xml:space="preserve"> A participant is defined as a person</w:t>
      </w:r>
      <w:r w:rsidR="006702A8">
        <w:t xml:space="preserve"> or </w:t>
      </w:r>
      <w:r w:rsidRPr="001703FA">
        <w:t xml:space="preserve">animal from a study or a unit from another type of studied data, such as stimuli </w:t>
      </w:r>
      <w:r w:rsidR="006702A8">
        <w:t xml:space="preserve">or </w:t>
      </w:r>
      <w:r w:rsidRPr="001703FA">
        <w:t>words.</w:t>
      </w:r>
    </w:p>
    <w:p w14:paraId="194CB63B" w14:textId="77777777" w:rsidR="00135476" w:rsidRPr="001703FA" w:rsidRDefault="00186472" w:rsidP="007E4963">
      <w:pPr>
        <w:pStyle w:val="EH"/>
      </w:pPr>
      <w:r w:rsidRPr="001703FA">
        <w:t>References</w:t>
      </w:r>
    </w:p>
    <w:p w14:paraId="2EF7A337" w14:textId="77777777" w:rsidR="00135476" w:rsidRPr="00B332FD" w:rsidRDefault="00135476" w:rsidP="007E4963">
      <w:pPr>
        <w:pStyle w:val="REF"/>
      </w:pPr>
      <w:bookmarkStart w:id="9" w:name="bib0"/>
      <w:bookmarkStart w:id="10" w:name="org0"/>
      <w:bookmarkEnd w:id="9"/>
      <w:r w:rsidRPr="009675E2">
        <w:rPr>
          <w:rStyle w:val="org"/>
          <w:i/>
          <w:color w:val="auto"/>
        </w:rPr>
        <w:t>About Schema.org</w:t>
      </w:r>
      <w:r w:rsidRPr="00391BB7">
        <w:rPr>
          <w:rStyle w:val="org"/>
          <w:color w:val="auto"/>
        </w:rPr>
        <w:t>.</w:t>
      </w:r>
      <w:r w:rsidRPr="00391BB7">
        <w:t xml:space="preserve"> </w:t>
      </w:r>
      <w:r w:rsidRPr="00391BB7">
        <w:rPr>
          <w:rStyle w:val="adate"/>
          <w:color w:val="auto"/>
        </w:rPr>
        <w:t>(n.d.)</w:t>
      </w:r>
      <w:r w:rsidRPr="00391BB7">
        <w:t xml:space="preserve">. </w:t>
      </w:r>
      <w:r w:rsidRPr="00391BB7">
        <w:rPr>
          <w:rStyle w:val="url"/>
          <w:color w:val="auto"/>
        </w:rPr>
        <w:t xml:space="preserve">Retrieved from </w:t>
      </w:r>
      <w:r w:rsidRPr="00B332FD">
        <w:rPr>
          <w:rStyle w:val="url"/>
          <w:color w:val="auto"/>
        </w:rPr>
        <w:t>http://schema.org/docs/about.html</w:t>
      </w:r>
      <w:bookmarkEnd w:id="10"/>
    </w:p>
    <w:p w14:paraId="6D3D4E25" w14:textId="77777777" w:rsidR="00135476" w:rsidRPr="00B332FD" w:rsidRDefault="00135476" w:rsidP="007E4963">
      <w:pPr>
        <w:pStyle w:val="REF"/>
      </w:pPr>
      <w:bookmarkStart w:id="11" w:name="bib1"/>
      <w:r w:rsidRPr="00B332FD">
        <w:rPr>
          <w:rStyle w:val="author"/>
          <w:color w:val="auto"/>
        </w:rPr>
        <w:t>Arslan, R. C.</w:t>
      </w:r>
      <w:r w:rsidRPr="00B332FD">
        <w:t xml:space="preserve"> </w:t>
      </w:r>
      <w:r w:rsidRPr="00B332FD">
        <w:rPr>
          <w:rStyle w:val="adate"/>
          <w:color w:val="auto"/>
        </w:rPr>
        <w:t>(2019)</w:t>
      </w:r>
      <w:r w:rsidRPr="00B332FD">
        <w:t xml:space="preserve">. </w:t>
      </w:r>
      <w:r w:rsidRPr="00B332FD">
        <w:rPr>
          <w:rStyle w:val="atl"/>
          <w:color w:val="auto"/>
        </w:rPr>
        <w:t>How to automatically document data with the codebook package to facilitate data reuse</w:t>
      </w:r>
      <w:r w:rsidRPr="00B332FD">
        <w:t xml:space="preserve">. </w:t>
      </w:r>
      <w:r w:rsidRPr="00B332FD">
        <w:rPr>
          <w:rStyle w:val="stl"/>
        </w:rPr>
        <w:t>Advances in Methods and Practices in Psychological Science</w:t>
      </w:r>
      <w:r w:rsidRPr="00B332FD">
        <w:rPr>
          <w:i/>
        </w:rPr>
        <w:t xml:space="preserve">, </w:t>
      </w:r>
      <w:r w:rsidRPr="00B332FD">
        <w:rPr>
          <w:rStyle w:val="vol"/>
          <w:color w:val="auto"/>
        </w:rPr>
        <w:t>2</w:t>
      </w:r>
      <w:r w:rsidR="00186472" w:rsidRPr="001703FA">
        <w:t>,</w:t>
      </w:r>
      <w:r w:rsidRPr="00B332FD">
        <w:t xml:space="preserve"> </w:t>
      </w:r>
      <w:r w:rsidRPr="00B332FD">
        <w:rPr>
          <w:rStyle w:val="first-page"/>
          <w:color w:val="auto"/>
        </w:rPr>
        <w:t>169</w:t>
      </w:r>
      <w:r w:rsidRPr="00B332FD">
        <w:t>–</w:t>
      </w:r>
      <w:r w:rsidRPr="00B332FD">
        <w:rPr>
          <w:rStyle w:val="last-page"/>
          <w:color w:val="auto"/>
        </w:rPr>
        <w:t>187</w:t>
      </w:r>
      <w:r w:rsidRPr="00B332FD">
        <w:t xml:space="preserve">. </w:t>
      </w:r>
      <w:r w:rsidRPr="00B332FD">
        <w:rPr>
          <w:rStyle w:val="url"/>
          <w:color w:val="auto"/>
        </w:rPr>
        <w:t>https://doi.org/10.1177/2515245919838783</w:t>
      </w:r>
      <w:bookmarkEnd w:id="11"/>
    </w:p>
    <w:p w14:paraId="665CC0D0" w14:textId="5CAA5FB3" w:rsidR="00135476" w:rsidRPr="00B332FD" w:rsidRDefault="007236DC" w:rsidP="007E4963">
      <w:pPr>
        <w:pStyle w:val="REF"/>
      </w:pPr>
      <w:bookmarkStart w:id="12" w:name="bib2"/>
      <w:r>
        <w:rPr>
          <w:rStyle w:val="author"/>
          <w:color w:val="auto"/>
        </w:rPr>
        <w:t>OSF Support</w:t>
      </w:r>
      <w:r w:rsidR="00135476" w:rsidRPr="00B332FD">
        <w:rPr>
          <w:rStyle w:val="author"/>
          <w:color w:val="auto"/>
        </w:rPr>
        <w:t>.</w:t>
      </w:r>
      <w:r w:rsidR="00135476" w:rsidRPr="00B332FD">
        <w:t xml:space="preserve"> </w:t>
      </w:r>
      <w:r w:rsidR="00135476" w:rsidRPr="00B332FD">
        <w:rPr>
          <w:rStyle w:val="adate"/>
          <w:color w:val="auto"/>
        </w:rPr>
        <w:t>(n.d.)</w:t>
      </w:r>
      <w:r w:rsidR="00135476" w:rsidRPr="00B332FD">
        <w:t xml:space="preserve">. </w:t>
      </w:r>
      <w:r w:rsidR="00135476" w:rsidRPr="00B332FD">
        <w:rPr>
          <w:rStyle w:val="btl"/>
          <w:color w:val="auto"/>
        </w:rPr>
        <w:t>How to make a data dictionary</w:t>
      </w:r>
      <w:r w:rsidR="00135476" w:rsidRPr="00B332FD">
        <w:t xml:space="preserve">. </w:t>
      </w:r>
      <w:r w:rsidR="00135476" w:rsidRPr="00B332FD">
        <w:rPr>
          <w:rStyle w:val="url"/>
          <w:color w:val="auto"/>
        </w:rPr>
        <w:t xml:space="preserve">Retrieved </w:t>
      </w:r>
      <w:r w:rsidR="00186472" w:rsidRPr="001703FA">
        <w:rPr>
          <w:rStyle w:val="url"/>
          <w:color w:val="auto"/>
        </w:rPr>
        <w:t>from</w:t>
      </w:r>
      <w:r w:rsidR="00135476" w:rsidRPr="00391BB7">
        <w:rPr>
          <w:rStyle w:val="url"/>
          <w:color w:val="auto"/>
        </w:rPr>
        <w:t xml:space="preserve"> </w:t>
      </w:r>
      <w:r w:rsidR="00135476" w:rsidRPr="00B332FD">
        <w:rPr>
          <w:rStyle w:val="url"/>
          <w:color w:val="auto"/>
        </w:rPr>
        <w:t>http://help.osf.io/hc/en-us/articles/360019739054-How-to-Make-a-Data-Dictionary</w:t>
      </w:r>
      <w:bookmarkEnd w:id="12"/>
    </w:p>
    <w:p w14:paraId="0F5DE3C0" w14:textId="6DA656B3" w:rsidR="00135476" w:rsidRPr="00B332FD" w:rsidRDefault="007236DC" w:rsidP="007E4963">
      <w:pPr>
        <w:pStyle w:val="REF"/>
      </w:pPr>
      <w:bookmarkStart w:id="13" w:name="bib3"/>
      <w:r>
        <w:rPr>
          <w:rStyle w:val="author"/>
          <w:color w:val="auto"/>
        </w:rPr>
        <w:t>RDF Core Working Group</w:t>
      </w:r>
      <w:r w:rsidR="00135476" w:rsidRPr="00B332FD">
        <w:rPr>
          <w:rStyle w:val="author"/>
          <w:color w:val="auto"/>
        </w:rPr>
        <w:t>.</w:t>
      </w:r>
      <w:r w:rsidR="00135476" w:rsidRPr="00B332FD">
        <w:t xml:space="preserve"> </w:t>
      </w:r>
      <w:r w:rsidR="00135476" w:rsidRPr="00B332FD">
        <w:rPr>
          <w:rStyle w:val="adate"/>
          <w:color w:val="auto"/>
        </w:rPr>
        <w:t>(2004)</w:t>
      </w:r>
      <w:r w:rsidR="00135476" w:rsidRPr="00B332FD">
        <w:t xml:space="preserve">. </w:t>
      </w:r>
      <w:r w:rsidR="00135476" w:rsidRPr="00B332FD">
        <w:rPr>
          <w:rStyle w:val="btl"/>
          <w:color w:val="auto"/>
        </w:rPr>
        <w:t xml:space="preserve">RDF/XML syntax </w:t>
      </w:r>
      <w:r w:rsidR="00135476" w:rsidRPr="003A04DD">
        <w:rPr>
          <w:rStyle w:val="btl"/>
          <w:color w:val="auto"/>
        </w:rPr>
        <w:t>specification (revised</w:t>
      </w:r>
      <w:r w:rsidR="00135476" w:rsidRPr="00813CC8">
        <w:rPr>
          <w:rStyle w:val="btl"/>
          <w:color w:val="auto"/>
        </w:rPr>
        <w:t>)</w:t>
      </w:r>
      <w:r w:rsidR="00135476" w:rsidRPr="00813CC8">
        <w:t xml:space="preserve">. </w:t>
      </w:r>
      <w:r w:rsidR="00135476" w:rsidRPr="00813CC8">
        <w:rPr>
          <w:rStyle w:val="url"/>
          <w:color w:val="auto"/>
        </w:rPr>
        <w:t>Retrieved from</w:t>
      </w:r>
      <w:r w:rsidR="00135476" w:rsidRPr="009675E2">
        <w:rPr>
          <w:rStyle w:val="url"/>
          <w:color w:val="auto"/>
        </w:rPr>
        <w:t xml:space="preserve"> </w:t>
      </w:r>
      <w:r w:rsidR="00135476" w:rsidRPr="00B332FD">
        <w:rPr>
          <w:rStyle w:val="url"/>
          <w:color w:val="auto"/>
        </w:rPr>
        <w:t>https://www.w3.org/TR/REC-rdf-syntax/</w:t>
      </w:r>
      <w:bookmarkEnd w:id="13"/>
    </w:p>
    <w:p w14:paraId="1FF6FDB7" w14:textId="1262925B" w:rsidR="00135476" w:rsidRPr="00B332FD" w:rsidRDefault="00135476" w:rsidP="007E4963">
      <w:pPr>
        <w:pStyle w:val="REF"/>
      </w:pPr>
      <w:bookmarkStart w:id="14" w:name="bib4"/>
      <w:r w:rsidRPr="00B332FD">
        <w:rPr>
          <w:rStyle w:val="author"/>
          <w:color w:val="auto"/>
        </w:rPr>
        <w:t>Buchanan, E. M.</w:t>
      </w:r>
      <w:r w:rsidRPr="00B332FD">
        <w:t xml:space="preserve">, &amp; </w:t>
      </w:r>
      <w:r w:rsidRPr="00B332FD">
        <w:rPr>
          <w:rStyle w:val="author"/>
          <w:color w:val="auto"/>
        </w:rPr>
        <w:t>Azevedo, F.</w:t>
      </w:r>
      <w:r w:rsidRPr="00B332FD">
        <w:t xml:space="preserve"> </w:t>
      </w:r>
      <w:r w:rsidRPr="00B332FD">
        <w:rPr>
          <w:rStyle w:val="adate"/>
          <w:color w:val="auto"/>
        </w:rPr>
        <w:t>(2019, July)</w:t>
      </w:r>
      <w:r w:rsidRPr="00B332FD">
        <w:t xml:space="preserve">. </w:t>
      </w:r>
      <w:r w:rsidRPr="00B332FD">
        <w:rPr>
          <w:rStyle w:val="btl"/>
          <w:color w:val="auto"/>
        </w:rPr>
        <w:t>Statistics are useless without suitable data: How to implement and assess for data quality</w:t>
      </w:r>
      <w:r w:rsidRPr="00B332FD">
        <w:t xml:space="preserve">. </w:t>
      </w:r>
      <w:r w:rsidR="009675E2">
        <w:t>Workshop p</w:t>
      </w:r>
      <w:r w:rsidRPr="00B332FD">
        <w:t xml:space="preserve">resented at </w:t>
      </w:r>
      <w:r w:rsidR="009675E2">
        <w:t xml:space="preserve">the </w:t>
      </w:r>
      <w:r w:rsidR="00BF6B35">
        <w:t xml:space="preserve">annual meeting of </w:t>
      </w:r>
      <w:r w:rsidRPr="00B332FD">
        <w:t>the Society for the Improvement of Psychological Science, Rotterdam, The Netherlands</w:t>
      </w:r>
      <w:r w:rsidRPr="00B332FD">
        <w:t>.</w:t>
      </w:r>
      <w:r w:rsidRPr="00B332FD">
        <w:t xml:space="preserve"> </w:t>
      </w:r>
      <w:r w:rsidRPr="00B332FD">
        <w:rPr>
          <w:rStyle w:val="url"/>
          <w:color w:val="auto"/>
        </w:rPr>
        <w:t>https://doi.org/10.17605/OSF.IO/X53KN</w:t>
      </w:r>
      <w:bookmarkEnd w:id="14"/>
    </w:p>
    <w:p w14:paraId="61701B76" w14:textId="071C45EA" w:rsidR="00135476" w:rsidRPr="00B332FD" w:rsidRDefault="00135476" w:rsidP="007E4963">
      <w:pPr>
        <w:pStyle w:val="REF"/>
      </w:pPr>
      <w:bookmarkStart w:id="15" w:name="bib5"/>
      <w:r w:rsidRPr="00B332FD">
        <w:rPr>
          <w:rStyle w:val="author"/>
          <w:color w:val="auto"/>
        </w:rPr>
        <w:t>Buchanan, E. M.</w:t>
      </w:r>
      <w:r w:rsidRPr="00B332FD">
        <w:t xml:space="preserve">, </w:t>
      </w:r>
      <w:proofErr w:type="spellStart"/>
      <w:r w:rsidRPr="00B332FD">
        <w:rPr>
          <w:rStyle w:val="author"/>
          <w:color w:val="auto"/>
        </w:rPr>
        <w:t>DeBruine</w:t>
      </w:r>
      <w:proofErr w:type="spellEnd"/>
      <w:r w:rsidRPr="00B332FD">
        <w:rPr>
          <w:rStyle w:val="author"/>
          <w:color w:val="auto"/>
        </w:rPr>
        <w:t>, L.</w:t>
      </w:r>
      <w:r w:rsidRPr="00B332FD">
        <w:t xml:space="preserve">, &amp; </w:t>
      </w:r>
      <w:r w:rsidRPr="00B332FD">
        <w:rPr>
          <w:rStyle w:val="author"/>
          <w:color w:val="auto"/>
        </w:rPr>
        <w:t>Mohr, A. H.</w:t>
      </w:r>
      <w:r w:rsidRPr="00B332FD">
        <w:t xml:space="preserve"> </w:t>
      </w:r>
      <w:r w:rsidRPr="00B332FD">
        <w:rPr>
          <w:rStyle w:val="adate"/>
          <w:color w:val="auto"/>
        </w:rPr>
        <w:t>(2019)</w:t>
      </w:r>
      <w:r w:rsidRPr="00B332FD">
        <w:t xml:space="preserve">. </w:t>
      </w:r>
      <w:r w:rsidRPr="00B332FD">
        <w:rPr>
          <w:rStyle w:val="atl"/>
          <w:color w:val="auto"/>
        </w:rPr>
        <w:t>Data Dictionary Creator (Version 0.1.1) [</w:t>
      </w:r>
      <w:r w:rsidR="009675E2">
        <w:rPr>
          <w:rStyle w:val="atl"/>
          <w:color w:val="auto"/>
        </w:rPr>
        <w:t>Computer software</w:t>
      </w:r>
      <w:r w:rsidRPr="00B332FD">
        <w:rPr>
          <w:rStyle w:val="atl"/>
          <w:color w:val="auto"/>
        </w:rPr>
        <w:t>]</w:t>
      </w:r>
      <w:r w:rsidRPr="00B332FD">
        <w:t xml:space="preserve">. </w:t>
      </w:r>
      <w:r w:rsidRPr="00B332FD">
        <w:rPr>
          <w:rStyle w:val="url"/>
          <w:color w:val="auto"/>
        </w:rPr>
        <w:t>Retrieved from https://github.com/doomlab/dd-creator/</w:t>
      </w:r>
      <w:bookmarkEnd w:id="15"/>
    </w:p>
    <w:p w14:paraId="24DA70BC" w14:textId="3A409D5F" w:rsidR="00135476" w:rsidRPr="00B332FD" w:rsidRDefault="00135476" w:rsidP="007E4963">
      <w:pPr>
        <w:pStyle w:val="REF"/>
      </w:pPr>
      <w:bookmarkStart w:id="16" w:name="bib6"/>
      <w:r w:rsidRPr="00B332FD">
        <w:rPr>
          <w:rStyle w:val="author"/>
          <w:color w:val="auto"/>
        </w:rPr>
        <w:t>Chan, C.-H.</w:t>
      </w:r>
      <w:r w:rsidRPr="00B332FD">
        <w:t xml:space="preserve">, </w:t>
      </w:r>
      <w:r w:rsidRPr="00B332FD">
        <w:rPr>
          <w:rStyle w:val="author"/>
          <w:color w:val="auto"/>
        </w:rPr>
        <w:t>Chan, G. C. H.</w:t>
      </w:r>
      <w:r w:rsidRPr="00B332FD">
        <w:t xml:space="preserve">, </w:t>
      </w:r>
      <w:r w:rsidRPr="00B332FD">
        <w:rPr>
          <w:rStyle w:val="author"/>
          <w:color w:val="auto"/>
        </w:rPr>
        <w:t>Leeper, T. J.</w:t>
      </w:r>
      <w:r w:rsidRPr="00B332FD">
        <w:t xml:space="preserve">, &amp; </w:t>
      </w:r>
      <w:r w:rsidRPr="00B332FD">
        <w:rPr>
          <w:rStyle w:val="author"/>
          <w:color w:val="auto"/>
        </w:rPr>
        <w:t>Becker, J.</w:t>
      </w:r>
      <w:r w:rsidRPr="00B332FD">
        <w:t xml:space="preserve"> </w:t>
      </w:r>
      <w:r w:rsidRPr="00B332FD">
        <w:rPr>
          <w:rStyle w:val="adate"/>
          <w:color w:val="auto"/>
        </w:rPr>
        <w:t>(2018)</w:t>
      </w:r>
      <w:r w:rsidRPr="00B332FD">
        <w:t xml:space="preserve">. </w:t>
      </w:r>
      <w:proofErr w:type="spellStart"/>
      <w:r w:rsidRPr="00B332FD">
        <w:rPr>
          <w:rStyle w:val="atl"/>
          <w:color w:val="auto"/>
        </w:rPr>
        <w:t>rio</w:t>
      </w:r>
      <w:proofErr w:type="spellEnd"/>
      <w:r w:rsidRPr="00B332FD">
        <w:rPr>
          <w:rStyle w:val="atl"/>
          <w:color w:val="auto"/>
        </w:rPr>
        <w:t xml:space="preserve">: A Swiss-army knife for data file I/O (R package </w:t>
      </w:r>
      <w:r w:rsidR="009675E2">
        <w:rPr>
          <w:rStyle w:val="atl"/>
          <w:color w:val="auto"/>
        </w:rPr>
        <w:t>V</w:t>
      </w:r>
      <w:r w:rsidRPr="00B332FD">
        <w:rPr>
          <w:rStyle w:val="atl"/>
          <w:color w:val="auto"/>
        </w:rPr>
        <w:t>ersion 0.5.16)</w:t>
      </w:r>
      <w:r w:rsidR="009675E2">
        <w:rPr>
          <w:rStyle w:val="atl"/>
          <w:color w:val="auto"/>
        </w:rPr>
        <w:t xml:space="preserve"> [Computer software]</w:t>
      </w:r>
      <w:r w:rsidRPr="00B332FD">
        <w:t xml:space="preserve">. </w:t>
      </w:r>
      <w:r w:rsidRPr="00B332FD">
        <w:rPr>
          <w:rStyle w:val="url"/>
          <w:color w:val="auto"/>
        </w:rPr>
        <w:t>Retrieved from https://cran.r-</w:t>
      </w:r>
      <w:r w:rsidRPr="00B332FD">
        <w:rPr>
          <w:rStyle w:val="url"/>
          <w:color w:val="auto"/>
        </w:rPr>
        <w:lastRenderedPageBreak/>
        <w:t>project.org/package=rio</w:t>
      </w:r>
      <w:bookmarkEnd w:id="16"/>
    </w:p>
    <w:p w14:paraId="6B23A13B" w14:textId="036A6480" w:rsidR="00135476" w:rsidRPr="00B332FD" w:rsidRDefault="00135476" w:rsidP="007E4963">
      <w:pPr>
        <w:pStyle w:val="REF"/>
      </w:pPr>
      <w:bookmarkStart w:id="17" w:name="bib7"/>
      <w:r w:rsidRPr="00B332FD">
        <w:rPr>
          <w:rStyle w:val="author"/>
          <w:color w:val="auto"/>
        </w:rPr>
        <w:t>Chang, W.</w:t>
      </w:r>
      <w:r w:rsidRPr="00B332FD">
        <w:t xml:space="preserve">, </w:t>
      </w:r>
      <w:r w:rsidRPr="00B332FD">
        <w:rPr>
          <w:rStyle w:val="author"/>
          <w:color w:val="auto"/>
        </w:rPr>
        <w:t>Cheng, J.</w:t>
      </w:r>
      <w:r w:rsidRPr="00B332FD">
        <w:t xml:space="preserve">, </w:t>
      </w:r>
      <w:r w:rsidRPr="00B332FD">
        <w:rPr>
          <w:rStyle w:val="author"/>
          <w:color w:val="auto"/>
        </w:rPr>
        <w:t>Allaire, J. J.</w:t>
      </w:r>
      <w:r w:rsidRPr="00B332FD">
        <w:t xml:space="preserve">, </w:t>
      </w:r>
      <w:proofErr w:type="spellStart"/>
      <w:r w:rsidRPr="00B332FD">
        <w:rPr>
          <w:rStyle w:val="author"/>
          <w:color w:val="auto"/>
        </w:rPr>
        <w:t>Xie</w:t>
      </w:r>
      <w:proofErr w:type="spellEnd"/>
      <w:r w:rsidRPr="00B332FD">
        <w:rPr>
          <w:rStyle w:val="author"/>
          <w:color w:val="auto"/>
        </w:rPr>
        <w:t>, Y.</w:t>
      </w:r>
      <w:r w:rsidRPr="00B332FD">
        <w:t xml:space="preserve">, &amp; </w:t>
      </w:r>
      <w:r w:rsidRPr="00B332FD">
        <w:rPr>
          <w:rStyle w:val="author"/>
          <w:color w:val="auto"/>
        </w:rPr>
        <w:t>McPherson, J.</w:t>
      </w:r>
      <w:r w:rsidRPr="00B332FD">
        <w:t xml:space="preserve"> </w:t>
      </w:r>
      <w:r w:rsidRPr="00B332FD">
        <w:rPr>
          <w:rStyle w:val="adate"/>
          <w:color w:val="auto"/>
        </w:rPr>
        <w:t>(2019)</w:t>
      </w:r>
      <w:r w:rsidRPr="00B332FD">
        <w:t xml:space="preserve">. </w:t>
      </w:r>
      <w:r w:rsidRPr="00B332FD">
        <w:rPr>
          <w:rStyle w:val="atl"/>
          <w:color w:val="auto"/>
        </w:rPr>
        <w:t>shiny: Web application framework for R (</w:t>
      </w:r>
      <w:r w:rsidR="009675E2">
        <w:rPr>
          <w:rStyle w:val="atl"/>
          <w:color w:val="auto"/>
        </w:rPr>
        <w:t xml:space="preserve">R package </w:t>
      </w:r>
      <w:r w:rsidRPr="00B332FD">
        <w:rPr>
          <w:rStyle w:val="atl"/>
          <w:color w:val="auto"/>
        </w:rPr>
        <w:t>Version 1.4.0)</w:t>
      </w:r>
      <w:r w:rsidR="009675E2">
        <w:rPr>
          <w:rStyle w:val="atl"/>
          <w:color w:val="auto"/>
        </w:rPr>
        <w:t xml:space="preserve"> [Computer software]</w:t>
      </w:r>
      <w:r w:rsidRPr="00B332FD">
        <w:t xml:space="preserve">. </w:t>
      </w:r>
      <w:r w:rsidRPr="00B332FD">
        <w:rPr>
          <w:rStyle w:val="url"/>
          <w:color w:val="auto"/>
        </w:rPr>
        <w:t>Retrieved from https://cran.r-project.org/package=shiny</w:t>
      </w:r>
      <w:bookmarkEnd w:id="17"/>
    </w:p>
    <w:p w14:paraId="50ED3278" w14:textId="77777777" w:rsidR="00135476" w:rsidRPr="00B332FD" w:rsidRDefault="00135476" w:rsidP="007E4963">
      <w:pPr>
        <w:pStyle w:val="REF"/>
      </w:pPr>
      <w:bookmarkStart w:id="18" w:name="bib8"/>
      <w:r w:rsidRPr="00B332FD">
        <w:rPr>
          <w:rStyle w:val="author"/>
          <w:color w:val="auto"/>
        </w:rPr>
        <w:t>Crockford, D.</w:t>
      </w:r>
      <w:r w:rsidRPr="00B332FD">
        <w:t xml:space="preserve"> </w:t>
      </w:r>
      <w:r w:rsidRPr="00B332FD">
        <w:rPr>
          <w:rStyle w:val="adate"/>
          <w:color w:val="auto"/>
        </w:rPr>
        <w:t>(n.d.)</w:t>
      </w:r>
      <w:r w:rsidRPr="00B332FD">
        <w:t xml:space="preserve">. </w:t>
      </w:r>
      <w:r w:rsidRPr="00B332FD">
        <w:rPr>
          <w:rStyle w:val="btl"/>
          <w:color w:val="auto"/>
        </w:rPr>
        <w:t>Introducing JSON</w:t>
      </w:r>
      <w:r w:rsidRPr="00B332FD">
        <w:t xml:space="preserve">. </w:t>
      </w:r>
      <w:r w:rsidRPr="00813CC8">
        <w:rPr>
          <w:rStyle w:val="url"/>
          <w:color w:val="auto"/>
        </w:rPr>
        <w:t>Retrieved from</w:t>
      </w:r>
      <w:r w:rsidRPr="00715E26">
        <w:rPr>
          <w:rStyle w:val="url"/>
          <w:color w:val="auto"/>
        </w:rPr>
        <w:t xml:space="preserve"> </w:t>
      </w:r>
      <w:r w:rsidRPr="00B332FD">
        <w:rPr>
          <w:rStyle w:val="url"/>
          <w:color w:val="auto"/>
        </w:rPr>
        <w:t>https://www.json.org/json-en.html</w:t>
      </w:r>
      <w:bookmarkEnd w:id="18"/>
    </w:p>
    <w:p w14:paraId="36B5FDEF" w14:textId="21417B57" w:rsidR="00135476" w:rsidRPr="00B332FD" w:rsidRDefault="00135476" w:rsidP="007E4963">
      <w:pPr>
        <w:pStyle w:val="REF"/>
      </w:pPr>
      <w:bookmarkStart w:id="19" w:name="bib9"/>
      <w:proofErr w:type="spellStart"/>
      <w:r w:rsidRPr="00B332FD">
        <w:rPr>
          <w:rStyle w:val="author"/>
          <w:color w:val="auto"/>
        </w:rPr>
        <w:t>Gorgolewski</w:t>
      </w:r>
      <w:proofErr w:type="spellEnd"/>
      <w:r w:rsidRPr="00B332FD">
        <w:rPr>
          <w:rStyle w:val="author"/>
          <w:color w:val="auto"/>
        </w:rPr>
        <w:t>, K. J.</w:t>
      </w:r>
      <w:r w:rsidRPr="00B332FD">
        <w:t xml:space="preserve">, </w:t>
      </w:r>
      <w:r w:rsidRPr="00B332FD">
        <w:rPr>
          <w:rStyle w:val="author"/>
          <w:color w:val="auto"/>
        </w:rPr>
        <w:t>Auer, T.</w:t>
      </w:r>
      <w:r w:rsidRPr="00B332FD">
        <w:t xml:space="preserve">, </w:t>
      </w:r>
      <w:r w:rsidRPr="00B332FD">
        <w:rPr>
          <w:rStyle w:val="author"/>
          <w:color w:val="auto"/>
        </w:rPr>
        <w:t>Calhoun, V. D.</w:t>
      </w:r>
      <w:r w:rsidRPr="00B332FD">
        <w:t xml:space="preserve">, </w:t>
      </w:r>
      <w:r w:rsidRPr="00B332FD">
        <w:rPr>
          <w:rStyle w:val="author"/>
          <w:color w:val="auto"/>
        </w:rPr>
        <w:t>Cameron Craddock, R.</w:t>
      </w:r>
      <w:r w:rsidRPr="00B332FD">
        <w:t xml:space="preserve">, </w:t>
      </w:r>
      <w:r w:rsidRPr="00B332FD">
        <w:rPr>
          <w:rStyle w:val="author"/>
          <w:color w:val="auto"/>
        </w:rPr>
        <w:t>Das, S.</w:t>
      </w:r>
      <w:r w:rsidRPr="00B332FD">
        <w:t xml:space="preserve">, </w:t>
      </w:r>
      <w:r w:rsidRPr="00B332FD">
        <w:rPr>
          <w:rStyle w:val="author"/>
          <w:color w:val="auto"/>
        </w:rPr>
        <w:t xml:space="preserve">Duff, E. P., </w:t>
      </w:r>
      <w:r w:rsidR="0018062D" w:rsidRPr="001703FA">
        <w:rPr>
          <w:rStyle w:val="author"/>
          <w:color w:val="auto"/>
        </w:rPr>
        <w:t>. . .</w:t>
      </w:r>
      <w:r w:rsidRPr="00B332FD">
        <w:t xml:space="preserve"> </w:t>
      </w:r>
      <w:proofErr w:type="spellStart"/>
      <w:r w:rsidRPr="00B332FD">
        <w:rPr>
          <w:rStyle w:val="author"/>
          <w:color w:val="auto"/>
        </w:rPr>
        <w:t>Poldrack</w:t>
      </w:r>
      <w:proofErr w:type="spellEnd"/>
      <w:r w:rsidRPr="00B332FD">
        <w:rPr>
          <w:rStyle w:val="author"/>
          <w:color w:val="auto"/>
        </w:rPr>
        <w:t>, R. A.</w:t>
      </w:r>
      <w:r w:rsidRPr="00B332FD">
        <w:t xml:space="preserve"> </w:t>
      </w:r>
      <w:r w:rsidRPr="00B332FD">
        <w:rPr>
          <w:rStyle w:val="adate"/>
          <w:color w:val="auto"/>
        </w:rPr>
        <w:t>(2016)</w:t>
      </w:r>
      <w:r w:rsidRPr="00B332FD">
        <w:t xml:space="preserve">. </w:t>
      </w:r>
      <w:r w:rsidRPr="00B332FD">
        <w:rPr>
          <w:rStyle w:val="atl"/>
          <w:color w:val="auto"/>
        </w:rPr>
        <w:t>The brain imaging data structure, a format for organizing and describing outputs of neuroimaging experiments</w:t>
      </w:r>
      <w:r w:rsidRPr="00B332FD">
        <w:t xml:space="preserve">. </w:t>
      </w:r>
      <w:r w:rsidRPr="00B332FD">
        <w:rPr>
          <w:rStyle w:val="stl"/>
        </w:rPr>
        <w:t>Scientific Data</w:t>
      </w:r>
      <w:r w:rsidRPr="00B332FD">
        <w:rPr>
          <w:i/>
        </w:rPr>
        <w:t xml:space="preserve">, </w:t>
      </w:r>
      <w:r w:rsidRPr="00B332FD">
        <w:rPr>
          <w:rStyle w:val="vol"/>
          <w:color w:val="auto"/>
        </w:rPr>
        <w:t>3</w:t>
      </w:r>
      <w:r w:rsidRPr="00B332FD">
        <w:t xml:space="preserve">, </w:t>
      </w:r>
      <w:r w:rsidR="0018062D" w:rsidRPr="001703FA">
        <w:t xml:space="preserve">Article </w:t>
      </w:r>
      <w:r w:rsidRPr="009675E2">
        <w:rPr>
          <w:color w:val="000000"/>
        </w:rPr>
        <w:t>160044</w:t>
      </w:r>
      <w:r w:rsidRPr="009675E2">
        <w:t xml:space="preserve">. </w:t>
      </w:r>
      <w:r w:rsidRPr="00B332FD">
        <w:rPr>
          <w:rStyle w:val="url"/>
          <w:color w:val="auto"/>
        </w:rPr>
        <w:t>doi</w:t>
      </w:r>
      <w:r w:rsidR="009675E2">
        <w:rPr>
          <w:rStyle w:val="url"/>
          <w:color w:val="auto"/>
        </w:rPr>
        <w:t>:</w:t>
      </w:r>
      <w:r w:rsidRPr="00B332FD">
        <w:rPr>
          <w:rStyle w:val="url"/>
          <w:color w:val="auto"/>
        </w:rPr>
        <w:t>10.1038/sdata.2016.44</w:t>
      </w:r>
      <w:bookmarkEnd w:id="19"/>
    </w:p>
    <w:p w14:paraId="7EDB9994" w14:textId="72991AD8" w:rsidR="00135476" w:rsidRPr="00B332FD" w:rsidRDefault="00135476" w:rsidP="007E4963">
      <w:pPr>
        <w:pStyle w:val="REF"/>
      </w:pPr>
      <w:bookmarkStart w:id="20" w:name="bib10"/>
      <w:r w:rsidRPr="00B332FD">
        <w:rPr>
          <w:rStyle w:val="author"/>
          <w:color w:val="auto"/>
        </w:rPr>
        <w:t>Hardwicke, T. E.</w:t>
      </w:r>
      <w:r w:rsidRPr="00B332FD">
        <w:t xml:space="preserve">, </w:t>
      </w:r>
      <w:r w:rsidRPr="00B332FD">
        <w:rPr>
          <w:rStyle w:val="author"/>
          <w:color w:val="auto"/>
        </w:rPr>
        <w:t>Mathur, M. B.</w:t>
      </w:r>
      <w:r w:rsidRPr="00B332FD">
        <w:t xml:space="preserve">, </w:t>
      </w:r>
      <w:r w:rsidRPr="00B332FD">
        <w:rPr>
          <w:rStyle w:val="author"/>
          <w:color w:val="auto"/>
        </w:rPr>
        <w:t>MacDonald, K. E.</w:t>
      </w:r>
      <w:r w:rsidRPr="00B332FD">
        <w:t xml:space="preserve">, </w:t>
      </w:r>
      <w:proofErr w:type="spellStart"/>
      <w:r w:rsidRPr="00B332FD">
        <w:rPr>
          <w:rStyle w:val="author"/>
          <w:color w:val="auto"/>
        </w:rPr>
        <w:t>Nilsonne</w:t>
      </w:r>
      <w:proofErr w:type="spellEnd"/>
      <w:r w:rsidRPr="00B332FD">
        <w:rPr>
          <w:rStyle w:val="author"/>
          <w:color w:val="auto"/>
        </w:rPr>
        <w:t>, G.</w:t>
      </w:r>
      <w:r w:rsidRPr="00B332FD">
        <w:t xml:space="preserve">, </w:t>
      </w:r>
      <w:r w:rsidRPr="00B332FD">
        <w:rPr>
          <w:rStyle w:val="author"/>
          <w:color w:val="auto"/>
        </w:rPr>
        <w:t>Banks, G. C.</w:t>
      </w:r>
      <w:r w:rsidRPr="00B332FD">
        <w:t xml:space="preserve">, </w:t>
      </w:r>
      <w:r w:rsidRPr="00B332FD">
        <w:rPr>
          <w:rStyle w:val="author"/>
          <w:color w:val="auto"/>
        </w:rPr>
        <w:t xml:space="preserve">Kidwell, M., </w:t>
      </w:r>
      <w:r w:rsidR="0018062D" w:rsidRPr="001703FA">
        <w:rPr>
          <w:rStyle w:val="author"/>
          <w:color w:val="auto"/>
        </w:rPr>
        <w:t>. . .</w:t>
      </w:r>
      <w:r w:rsidRPr="00B332FD">
        <w:t xml:space="preserve"> </w:t>
      </w:r>
      <w:r w:rsidRPr="00B332FD">
        <w:rPr>
          <w:rStyle w:val="author"/>
          <w:color w:val="auto"/>
        </w:rPr>
        <w:t>Frank, M. C.</w:t>
      </w:r>
      <w:r w:rsidRPr="00B332FD">
        <w:t xml:space="preserve"> </w:t>
      </w:r>
      <w:r w:rsidRPr="00B332FD">
        <w:rPr>
          <w:rStyle w:val="adate"/>
          <w:color w:val="auto"/>
        </w:rPr>
        <w:t>(2018)</w:t>
      </w:r>
      <w:r w:rsidRPr="00B332FD">
        <w:t xml:space="preserve">. </w:t>
      </w:r>
      <w:r w:rsidRPr="00B332FD">
        <w:rPr>
          <w:rStyle w:val="atl"/>
          <w:color w:val="auto"/>
        </w:rPr>
        <w:t xml:space="preserve">Data availability, reusability, and analytic reproducibility: Evaluating the impact of a mandatory open data policy at the journal </w:t>
      </w:r>
      <w:r w:rsidRPr="00AA48DC">
        <w:rPr>
          <w:rStyle w:val="atl"/>
          <w:i/>
          <w:color w:val="auto"/>
        </w:rPr>
        <w:t>Cognition</w:t>
      </w:r>
      <w:r w:rsidRPr="00B332FD">
        <w:t xml:space="preserve">. </w:t>
      </w:r>
      <w:r w:rsidRPr="00B332FD">
        <w:rPr>
          <w:rStyle w:val="stl"/>
        </w:rPr>
        <w:t>Royal Society Open Science</w:t>
      </w:r>
      <w:r w:rsidRPr="00B332FD">
        <w:rPr>
          <w:i/>
        </w:rPr>
        <w:t xml:space="preserve">, </w:t>
      </w:r>
      <w:r w:rsidRPr="00B332FD">
        <w:rPr>
          <w:rStyle w:val="vol"/>
          <w:color w:val="auto"/>
        </w:rPr>
        <w:t>5</w:t>
      </w:r>
      <w:r w:rsidRPr="00B332FD">
        <w:rPr>
          <w:rStyle w:val="iss"/>
          <w:color w:val="auto"/>
        </w:rPr>
        <w:t>(8)</w:t>
      </w:r>
      <w:r w:rsidRPr="00B332FD">
        <w:t xml:space="preserve">, </w:t>
      </w:r>
      <w:r w:rsidR="009675E2">
        <w:t xml:space="preserve">Article </w:t>
      </w:r>
      <w:r w:rsidRPr="00B332FD">
        <w:rPr>
          <w:rStyle w:val="first-page"/>
          <w:color w:val="auto"/>
        </w:rPr>
        <w:t>180448</w:t>
      </w:r>
      <w:r w:rsidRPr="00B332FD">
        <w:t xml:space="preserve">. </w:t>
      </w:r>
      <w:r w:rsidRPr="00B332FD">
        <w:rPr>
          <w:rStyle w:val="url"/>
          <w:color w:val="auto"/>
        </w:rPr>
        <w:t>doi</w:t>
      </w:r>
      <w:r w:rsidR="009675E2">
        <w:rPr>
          <w:rStyle w:val="url"/>
          <w:color w:val="auto"/>
        </w:rPr>
        <w:t>:</w:t>
      </w:r>
      <w:r w:rsidRPr="00B332FD">
        <w:rPr>
          <w:rStyle w:val="url"/>
          <w:color w:val="auto"/>
        </w:rPr>
        <w:t>10.1098/rsos.180448</w:t>
      </w:r>
      <w:bookmarkEnd w:id="20"/>
    </w:p>
    <w:p w14:paraId="499FC836" w14:textId="77777777" w:rsidR="00135476" w:rsidRPr="00391BB7" w:rsidRDefault="00135476" w:rsidP="007E4963">
      <w:pPr>
        <w:pStyle w:val="REF"/>
      </w:pPr>
      <w:bookmarkStart w:id="21" w:name="bib11"/>
      <w:proofErr w:type="spellStart"/>
      <w:r w:rsidRPr="00B332FD">
        <w:rPr>
          <w:rStyle w:val="author"/>
          <w:color w:val="auto"/>
        </w:rPr>
        <w:t>Houtkoop</w:t>
      </w:r>
      <w:proofErr w:type="spellEnd"/>
      <w:r w:rsidRPr="00B332FD">
        <w:rPr>
          <w:rStyle w:val="author"/>
          <w:color w:val="auto"/>
        </w:rPr>
        <w:t>, B. L.</w:t>
      </w:r>
      <w:r w:rsidRPr="00B332FD">
        <w:t xml:space="preserve">, </w:t>
      </w:r>
      <w:r w:rsidRPr="00B332FD">
        <w:rPr>
          <w:rStyle w:val="author"/>
          <w:color w:val="auto"/>
        </w:rPr>
        <w:t>Chambers, C.</w:t>
      </w:r>
      <w:r w:rsidRPr="00B332FD">
        <w:t xml:space="preserve">, </w:t>
      </w:r>
      <w:r w:rsidRPr="00B332FD">
        <w:rPr>
          <w:rStyle w:val="author"/>
          <w:color w:val="auto"/>
        </w:rPr>
        <w:t>Macleod, M.</w:t>
      </w:r>
      <w:r w:rsidRPr="00B332FD">
        <w:t xml:space="preserve">, </w:t>
      </w:r>
      <w:r w:rsidRPr="00B332FD">
        <w:rPr>
          <w:rStyle w:val="author"/>
          <w:color w:val="auto"/>
        </w:rPr>
        <w:t>Bishop, D. V. M.</w:t>
      </w:r>
      <w:r w:rsidRPr="00B332FD">
        <w:t xml:space="preserve">, </w:t>
      </w:r>
      <w:r w:rsidRPr="00B332FD">
        <w:rPr>
          <w:rStyle w:val="author"/>
          <w:color w:val="auto"/>
        </w:rPr>
        <w:t>Nichols, T. E.</w:t>
      </w:r>
      <w:r w:rsidRPr="00B332FD">
        <w:t xml:space="preserve">, &amp; </w:t>
      </w:r>
      <w:proofErr w:type="spellStart"/>
      <w:r w:rsidRPr="00B332FD">
        <w:rPr>
          <w:rStyle w:val="author"/>
          <w:color w:val="auto"/>
        </w:rPr>
        <w:t>Wagenmakers</w:t>
      </w:r>
      <w:proofErr w:type="spellEnd"/>
      <w:r w:rsidRPr="00B332FD">
        <w:rPr>
          <w:rStyle w:val="author"/>
          <w:color w:val="auto"/>
        </w:rPr>
        <w:t>, E.-J.</w:t>
      </w:r>
      <w:r w:rsidRPr="00B332FD">
        <w:t xml:space="preserve"> </w:t>
      </w:r>
      <w:r w:rsidRPr="00B332FD">
        <w:rPr>
          <w:rStyle w:val="adate"/>
          <w:color w:val="auto"/>
        </w:rPr>
        <w:t>(2018)</w:t>
      </w:r>
      <w:r w:rsidRPr="00B332FD">
        <w:t xml:space="preserve">. </w:t>
      </w:r>
      <w:r w:rsidRPr="00B332FD">
        <w:rPr>
          <w:rStyle w:val="atl"/>
          <w:color w:val="auto"/>
        </w:rPr>
        <w:t>Data sharing in psychology: A survey on barriers and preconditions</w:t>
      </w:r>
      <w:r w:rsidRPr="00B332FD">
        <w:t xml:space="preserve">. </w:t>
      </w:r>
      <w:r w:rsidRPr="00B332FD">
        <w:rPr>
          <w:rStyle w:val="stl"/>
        </w:rPr>
        <w:t>Advances in Methods and Practices in Psychological Science</w:t>
      </w:r>
      <w:r w:rsidRPr="00B332FD">
        <w:rPr>
          <w:i/>
        </w:rPr>
        <w:t xml:space="preserve">, </w:t>
      </w:r>
      <w:r w:rsidRPr="00B332FD">
        <w:rPr>
          <w:rStyle w:val="vol"/>
          <w:color w:val="auto"/>
        </w:rPr>
        <w:t>1</w:t>
      </w:r>
      <w:r w:rsidR="00186472" w:rsidRPr="001703FA">
        <w:t>,</w:t>
      </w:r>
      <w:r w:rsidRPr="00B332FD">
        <w:t xml:space="preserve"> </w:t>
      </w:r>
      <w:r w:rsidRPr="00B332FD">
        <w:rPr>
          <w:rStyle w:val="first-page"/>
          <w:color w:val="auto"/>
        </w:rPr>
        <w:t>70</w:t>
      </w:r>
      <w:r w:rsidRPr="00B332FD">
        <w:t>–</w:t>
      </w:r>
      <w:r w:rsidRPr="00B332FD">
        <w:rPr>
          <w:rStyle w:val="last-page"/>
          <w:color w:val="auto"/>
        </w:rPr>
        <w:t>85</w:t>
      </w:r>
      <w:r w:rsidRPr="00B332FD">
        <w:t xml:space="preserve">. </w:t>
      </w:r>
      <w:r w:rsidRPr="00391BB7">
        <w:rPr>
          <w:rStyle w:val="url"/>
          <w:color w:val="auto"/>
        </w:rPr>
        <w:t>doi</w:t>
      </w:r>
      <w:r w:rsidR="00391BB7">
        <w:rPr>
          <w:rStyle w:val="url"/>
          <w:color w:val="auto"/>
        </w:rPr>
        <w:t>:</w:t>
      </w:r>
      <w:r w:rsidRPr="00391BB7">
        <w:rPr>
          <w:rStyle w:val="url"/>
          <w:color w:val="auto"/>
        </w:rPr>
        <w:t>10.1177/2515245917751886</w:t>
      </w:r>
      <w:bookmarkEnd w:id="21"/>
    </w:p>
    <w:p w14:paraId="11D0ACCA" w14:textId="6FD1D064" w:rsidR="00135476" w:rsidRPr="003A5B56" w:rsidRDefault="00135476" w:rsidP="007E4963">
      <w:pPr>
        <w:pStyle w:val="REF"/>
      </w:pPr>
      <w:bookmarkStart w:id="22" w:name="bib12"/>
      <w:r w:rsidRPr="003A5B56">
        <w:rPr>
          <w:rStyle w:val="author"/>
          <w:color w:val="auto"/>
        </w:rPr>
        <w:t>Hutchison, K. A.</w:t>
      </w:r>
      <w:r w:rsidRPr="003A5B56">
        <w:t xml:space="preserve">, </w:t>
      </w:r>
      <w:proofErr w:type="spellStart"/>
      <w:r w:rsidRPr="003A5B56">
        <w:rPr>
          <w:rStyle w:val="author"/>
          <w:color w:val="auto"/>
        </w:rPr>
        <w:t>Balota</w:t>
      </w:r>
      <w:proofErr w:type="spellEnd"/>
      <w:r w:rsidRPr="003A5B56">
        <w:rPr>
          <w:rStyle w:val="author"/>
          <w:color w:val="auto"/>
        </w:rPr>
        <w:t>, D. A.</w:t>
      </w:r>
      <w:r w:rsidRPr="003A5B56">
        <w:t xml:space="preserve">, </w:t>
      </w:r>
      <w:r w:rsidRPr="003A5B56">
        <w:rPr>
          <w:rStyle w:val="author"/>
          <w:color w:val="auto"/>
        </w:rPr>
        <w:t>Neely, J. H.</w:t>
      </w:r>
      <w:r w:rsidRPr="003A5B56">
        <w:t xml:space="preserve">, </w:t>
      </w:r>
      <w:r w:rsidRPr="003A5B56">
        <w:rPr>
          <w:rStyle w:val="author"/>
          <w:color w:val="auto"/>
        </w:rPr>
        <w:t>Cortese, M. J.</w:t>
      </w:r>
      <w:r w:rsidRPr="003A5B56">
        <w:t xml:space="preserve">, </w:t>
      </w:r>
      <w:r w:rsidRPr="003A5B56">
        <w:rPr>
          <w:rStyle w:val="author"/>
          <w:color w:val="auto"/>
        </w:rPr>
        <w:t>Cohen-Shikora, E. R.</w:t>
      </w:r>
      <w:r w:rsidRPr="003A5B56">
        <w:t xml:space="preserve">, </w:t>
      </w:r>
      <w:proofErr w:type="spellStart"/>
      <w:r w:rsidRPr="003A5B56">
        <w:rPr>
          <w:rStyle w:val="author"/>
          <w:color w:val="auto"/>
        </w:rPr>
        <w:t>Tse</w:t>
      </w:r>
      <w:proofErr w:type="spellEnd"/>
      <w:r w:rsidRPr="003A5B56">
        <w:rPr>
          <w:rStyle w:val="author"/>
          <w:color w:val="auto"/>
        </w:rPr>
        <w:t xml:space="preserve">, C.-S., </w:t>
      </w:r>
      <w:r w:rsidR="0018062D" w:rsidRPr="001703FA">
        <w:rPr>
          <w:rStyle w:val="author"/>
          <w:color w:val="auto"/>
        </w:rPr>
        <w:t>. . .</w:t>
      </w:r>
      <w:r w:rsidRPr="003A5B56">
        <w:t xml:space="preserve"> </w:t>
      </w:r>
      <w:r w:rsidRPr="003A5B56">
        <w:rPr>
          <w:rStyle w:val="author"/>
          <w:color w:val="auto"/>
        </w:rPr>
        <w:t>Buchanan, E. M.</w:t>
      </w:r>
      <w:r w:rsidRPr="003A5B56">
        <w:t xml:space="preserve"> </w:t>
      </w:r>
      <w:r w:rsidRPr="003A5B56">
        <w:rPr>
          <w:rStyle w:val="adate"/>
          <w:color w:val="auto"/>
        </w:rPr>
        <w:t>(2013)</w:t>
      </w:r>
      <w:r w:rsidRPr="003A5B56">
        <w:t xml:space="preserve">. </w:t>
      </w:r>
      <w:r w:rsidRPr="003A5B56">
        <w:rPr>
          <w:rStyle w:val="atl"/>
          <w:color w:val="auto"/>
        </w:rPr>
        <w:t>The semantic priming project</w:t>
      </w:r>
      <w:r w:rsidRPr="003A5B56">
        <w:t xml:space="preserve">. </w:t>
      </w:r>
      <w:r w:rsidRPr="003A5B56">
        <w:rPr>
          <w:rStyle w:val="stl"/>
        </w:rPr>
        <w:t>Behavior Research Methods</w:t>
      </w:r>
      <w:r w:rsidRPr="003A5B56">
        <w:rPr>
          <w:i/>
        </w:rPr>
        <w:t xml:space="preserve">, </w:t>
      </w:r>
      <w:r w:rsidRPr="003A5B56">
        <w:rPr>
          <w:rStyle w:val="vol"/>
          <w:color w:val="auto"/>
        </w:rPr>
        <w:t>45</w:t>
      </w:r>
      <w:r w:rsidR="00186472" w:rsidRPr="001703FA">
        <w:t>,</w:t>
      </w:r>
      <w:r w:rsidRPr="003A5B56">
        <w:t xml:space="preserve"> </w:t>
      </w:r>
      <w:r w:rsidRPr="003A5B56">
        <w:rPr>
          <w:rStyle w:val="first-page"/>
          <w:color w:val="auto"/>
        </w:rPr>
        <w:t>1099</w:t>
      </w:r>
      <w:r w:rsidRPr="003A5B56">
        <w:t>–</w:t>
      </w:r>
      <w:r w:rsidRPr="003A5B56">
        <w:rPr>
          <w:rStyle w:val="last-page"/>
          <w:color w:val="auto"/>
        </w:rPr>
        <w:t>1114</w:t>
      </w:r>
      <w:r w:rsidRPr="003A5B56">
        <w:t xml:space="preserve">. </w:t>
      </w:r>
      <w:r w:rsidRPr="003A5B56">
        <w:rPr>
          <w:rStyle w:val="url"/>
          <w:color w:val="auto"/>
        </w:rPr>
        <w:t>doi</w:t>
      </w:r>
      <w:r w:rsidR="005C1241">
        <w:rPr>
          <w:rStyle w:val="url"/>
          <w:color w:val="auto"/>
        </w:rPr>
        <w:t>:</w:t>
      </w:r>
      <w:r w:rsidRPr="003A5B56">
        <w:rPr>
          <w:rStyle w:val="url"/>
          <w:color w:val="auto"/>
        </w:rPr>
        <w:t>10.3758/s13428-012-0304-z</w:t>
      </w:r>
      <w:bookmarkEnd w:id="22"/>
    </w:p>
    <w:p w14:paraId="0D818DD0" w14:textId="052AC11D" w:rsidR="00135476" w:rsidRPr="00B332FD" w:rsidRDefault="00135476" w:rsidP="007E4963">
      <w:pPr>
        <w:pStyle w:val="REF"/>
      </w:pPr>
      <w:bookmarkStart w:id="23" w:name="bib13"/>
      <w:proofErr w:type="spellStart"/>
      <w:r w:rsidRPr="00B332FD">
        <w:rPr>
          <w:rStyle w:val="author"/>
          <w:color w:val="auto"/>
        </w:rPr>
        <w:t>Kermott</w:t>
      </w:r>
      <w:proofErr w:type="spellEnd"/>
      <w:r w:rsidRPr="00B332FD">
        <w:rPr>
          <w:rStyle w:val="author"/>
          <w:color w:val="auto"/>
        </w:rPr>
        <w:t>, C. A.</w:t>
      </w:r>
      <w:r w:rsidRPr="00B332FD">
        <w:t xml:space="preserve">, </w:t>
      </w:r>
      <w:r w:rsidRPr="00B332FD">
        <w:rPr>
          <w:rStyle w:val="author"/>
          <w:color w:val="auto"/>
        </w:rPr>
        <w:t>Johnson, R. E.</w:t>
      </w:r>
      <w:r w:rsidRPr="00B332FD">
        <w:t xml:space="preserve">, </w:t>
      </w:r>
      <w:proofErr w:type="spellStart"/>
      <w:r w:rsidRPr="00B332FD">
        <w:rPr>
          <w:rStyle w:val="author"/>
          <w:color w:val="auto"/>
        </w:rPr>
        <w:t>Sood</w:t>
      </w:r>
      <w:proofErr w:type="spellEnd"/>
      <w:r w:rsidRPr="00B332FD">
        <w:rPr>
          <w:rStyle w:val="author"/>
          <w:color w:val="auto"/>
        </w:rPr>
        <w:t>, R.</w:t>
      </w:r>
      <w:r w:rsidRPr="00B332FD">
        <w:t xml:space="preserve">, </w:t>
      </w:r>
      <w:r w:rsidRPr="00B332FD">
        <w:rPr>
          <w:rStyle w:val="author"/>
          <w:color w:val="auto"/>
        </w:rPr>
        <w:t>Jenkins, S. M.</w:t>
      </w:r>
      <w:r w:rsidRPr="00B332FD">
        <w:t xml:space="preserve">, &amp; </w:t>
      </w:r>
      <w:proofErr w:type="spellStart"/>
      <w:r w:rsidRPr="00B332FD">
        <w:rPr>
          <w:rStyle w:val="author"/>
          <w:color w:val="auto"/>
        </w:rPr>
        <w:t>Sood</w:t>
      </w:r>
      <w:proofErr w:type="spellEnd"/>
      <w:r w:rsidRPr="00B332FD">
        <w:rPr>
          <w:rStyle w:val="author"/>
          <w:color w:val="auto"/>
        </w:rPr>
        <w:t>, A.</w:t>
      </w:r>
      <w:r w:rsidRPr="00B332FD">
        <w:t xml:space="preserve"> </w:t>
      </w:r>
      <w:r w:rsidRPr="00B332FD">
        <w:rPr>
          <w:rStyle w:val="adate"/>
          <w:color w:val="auto"/>
        </w:rPr>
        <w:t>(2019)</w:t>
      </w:r>
      <w:r w:rsidRPr="00B332FD">
        <w:t xml:space="preserve">. </w:t>
      </w:r>
      <w:r w:rsidRPr="00B332FD">
        <w:rPr>
          <w:rStyle w:val="atl"/>
          <w:color w:val="auto"/>
        </w:rPr>
        <w:t>Is higher resilience predictive of lower stress and better mental health among corporate executives?</w:t>
      </w:r>
      <w:r w:rsidRPr="00B332FD">
        <w:t xml:space="preserve"> </w:t>
      </w:r>
      <w:r w:rsidR="0018062D" w:rsidRPr="001703FA">
        <w:rPr>
          <w:rStyle w:val="stl"/>
        </w:rPr>
        <w:t>PLOS ONE</w:t>
      </w:r>
      <w:r w:rsidRPr="00B332FD">
        <w:rPr>
          <w:i/>
        </w:rPr>
        <w:t xml:space="preserve">, </w:t>
      </w:r>
      <w:r w:rsidRPr="00B332FD">
        <w:rPr>
          <w:rStyle w:val="vol"/>
          <w:color w:val="auto"/>
        </w:rPr>
        <w:t>14</w:t>
      </w:r>
      <w:r w:rsidRPr="00B332FD">
        <w:rPr>
          <w:rStyle w:val="iss"/>
          <w:color w:val="auto"/>
        </w:rPr>
        <w:t>(6)</w:t>
      </w:r>
      <w:r w:rsidRPr="00B332FD">
        <w:t>,</w:t>
      </w:r>
      <w:r w:rsidR="00186472" w:rsidRPr="001703FA">
        <w:t xml:space="preserve"> </w:t>
      </w:r>
      <w:r w:rsidR="0018062D" w:rsidRPr="001703FA">
        <w:t>Article</w:t>
      </w:r>
      <w:r w:rsidRPr="00B332FD">
        <w:t xml:space="preserve"> e</w:t>
      </w:r>
      <w:r w:rsidRPr="00B332FD">
        <w:rPr>
          <w:rStyle w:val="first-page"/>
          <w:color w:val="auto"/>
        </w:rPr>
        <w:t>0218092</w:t>
      </w:r>
      <w:r w:rsidRPr="00B332FD">
        <w:t xml:space="preserve">. </w:t>
      </w:r>
      <w:r w:rsidRPr="00B332FD">
        <w:rPr>
          <w:rStyle w:val="url"/>
          <w:color w:val="auto"/>
        </w:rPr>
        <w:t>doi</w:t>
      </w:r>
      <w:r w:rsidR="005C1241">
        <w:rPr>
          <w:rStyle w:val="url"/>
          <w:color w:val="auto"/>
        </w:rPr>
        <w:t>:</w:t>
      </w:r>
      <w:r w:rsidRPr="00B332FD">
        <w:rPr>
          <w:rStyle w:val="url"/>
          <w:color w:val="auto"/>
        </w:rPr>
        <w:t>10.1371/journal.pone.0218092</w:t>
      </w:r>
      <w:bookmarkEnd w:id="23"/>
    </w:p>
    <w:p w14:paraId="3E2A2287" w14:textId="77777777" w:rsidR="00135476" w:rsidRPr="00B332FD" w:rsidRDefault="00135476" w:rsidP="007E4963">
      <w:pPr>
        <w:pStyle w:val="REF"/>
      </w:pPr>
      <w:bookmarkStart w:id="24" w:name="bib14"/>
      <w:r w:rsidRPr="00B332FD">
        <w:rPr>
          <w:rStyle w:val="author"/>
          <w:color w:val="auto"/>
        </w:rPr>
        <w:lastRenderedPageBreak/>
        <w:t>Kline, M.</w:t>
      </w:r>
      <w:r w:rsidRPr="00B332FD">
        <w:t xml:space="preserve"> </w:t>
      </w:r>
      <w:r w:rsidRPr="00B332FD">
        <w:rPr>
          <w:rStyle w:val="adate"/>
          <w:color w:val="auto"/>
        </w:rPr>
        <w:t>(2018)</w:t>
      </w:r>
      <w:r w:rsidRPr="00B332FD">
        <w:t xml:space="preserve">. </w:t>
      </w:r>
      <w:r w:rsidRPr="00B332FD">
        <w:rPr>
          <w:rStyle w:val="btl"/>
          <w:color w:val="auto"/>
        </w:rPr>
        <w:t>psych-DS</w:t>
      </w:r>
      <w:r w:rsidRPr="00B332FD">
        <w:t xml:space="preserve">. </w:t>
      </w:r>
      <w:r w:rsidRPr="00B332FD">
        <w:rPr>
          <w:rStyle w:val="url"/>
          <w:color w:val="auto"/>
        </w:rPr>
        <w:t>Retrieved from https://github.com/psych-ds/psych-DS</w:t>
      </w:r>
      <w:bookmarkEnd w:id="24"/>
    </w:p>
    <w:p w14:paraId="717B7732" w14:textId="449677DF" w:rsidR="00135476" w:rsidRPr="00B332FD" w:rsidRDefault="00135476" w:rsidP="007E4963">
      <w:pPr>
        <w:pStyle w:val="REF"/>
      </w:pPr>
      <w:bookmarkStart w:id="25" w:name="bib15"/>
      <w:r w:rsidRPr="00B332FD">
        <w:rPr>
          <w:rStyle w:val="author"/>
          <w:color w:val="auto"/>
        </w:rPr>
        <w:t>McDaniel, G.</w:t>
      </w:r>
      <w:r w:rsidRPr="00B332FD">
        <w:t xml:space="preserve">, &amp; </w:t>
      </w:r>
      <w:r w:rsidRPr="00B332FD">
        <w:rPr>
          <w:rStyle w:val="author"/>
          <w:color w:val="auto"/>
        </w:rPr>
        <w:t>International Business Machines Corporation.</w:t>
      </w:r>
      <w:r w:rsidRPr="00B332FD">
        <w:t xml:space="preserve"> </w:t>
      </w:r>
      <w:r w:rsidRPr="00B332FD">
        <w:rPr>
          <w:rStyle w:val="adate"/>
          <w:color w:val="auto"/>
        </w:rPr>
        <w:t>(1994)</w:t>
      </w:r>
      <w:r w:rsidRPr="00B332FD">
        <w:t xml:space="preserve">. </w:t>
      </w:r>
      <w:r w:rsidRPr="00B332FD">
        <w:rPr>
          <w:rStyle w:val="btl"/>
          <w:color w:val="auto"/>
        </w:rPr>
        <w:t>IBM dictionary of computing</w:t>
      </w:r>
      <w:r w:rsidRPr="00B332FD">
        <w:t xml:space="preserve">. </w:t>
      </w:r>
      <w:r w:rsidR="00DB6D22">
        <w:t xml:space="preserve">New York, NY: </w:t>
      </w:r>
      <w:r w:rsidR="0069164B">
        <w:t xml:space="preserve">McGraw-Hill. </w:t>
      </w:r>
      <w:bookmarkEnd w:id="25"/>
    </w:p>
    <w:p w14:paraId="2898B76C" w14:textId="7AEB461B" w:rsidR="00135476" w:rsidRPr="00391BB7" w:rsidRDefault="00135476" w:rsidP="007E4963">
      <w:pPr>
        <w:pStyle w:val="REF"/>
      </w:pPr>
      <w:bookmarkStart w:id="26" w:name="bib16"/>
      <w:r w:rsidRPr="00B332FD">
        <w:rPr>
          <w:rStyle w:val="author"/>
          <w:color w:val="auto"/>
        </w:rPr>
        <w:t>McKiernan, E. C.</w:t>
      </w:r>
      <w:r w:rsidRPr="00B332FD">
        <w:t xml:space="preserve">, </w:t>
      </w:r>
      <w:proofErr w:type="spellStart"/>
      <w:r w:rsidRPr="00B332FD">
        <w:rPr>
          <w:rStyle w:val="author"/>
          <w:color w:val="auto"/>
        </w:rPr>
        <w:t>Bourne</w:t>
      </w:r>
      <w:proofErr w:type="spellEnd"/>
      <w:r w:rsidRPr="00B332FD">
        <w:rPr>
          <w:rStyle w:val="author"/>
          <w:color w:val="auto"/>
        </w:rPr>
        <w:t>, P. E.</w:t>
      </w:r>
      <w:r w:rsidRPr="00B332FD">
        <w:t xml:space="preserve">, </w:t>
      </w:r>
      <w:r w:rsidRPr="00B332FD">
        <w:rPr>
          <w:rStyle w:val="author"/>
          <w:color w:val="auto"/>
        </w:rPr>
        <w:t>Brown, C. T.</w:t>
      </w:r>
      <w:r w:rsidRPr="00B332FD">
        <w:t xml:space="preserve">, </w:t>
      </w:r>
      <w:r w:rsidRPr="00B332FD">
        <w:rPr>
          <w:rStyle w:val="author"/>
          <w:color w:val="auto"/>
        </w:rPr>
        <w:t>Buck, S.</w:t>
      </w:r>
      <w:r w:rsidRPr="00B332FD">
        <w:t xml:space="preserve">, </w:t>
      </w:r>
      <w:proofErr w:type="spellStart"/>
      <w:r w:rsidRPr="00B332FD">
        <w:rPr>
          <w:rStyle w:val="author"/>
          <w:color w:val="auto"/>
        </w:rPr>
        <w:t>Kenall</w:t>
      </w:r>
      <w:proofErr w:type="spellEnd"/>
      <w:r w:rsidRPr="00B332FD">
        <w:rPr>
          <w:rStyle w:val="author"/>
          <w:color w:val="auto"/>
        </w:rPr>
        <w:t>, A.</w:t>
      </w:r>
      <w:r w:rsidRPr="00B332FD">
        <w:t xml:space="preserve">, </w:t>
      </w:r>
      <w:r w:rsidRPr="00B332FD">
        <w:rPr>
          <w:rStyle w:val="author"/>
          <w:color w:val="auto"/>
        </w:rPr>
        <w:t xml:space="preserve">Lin, J., </w:t>
      </w:r>
      <w:r w:rsidR="0018062D" w:rsidRPr="001703FA">
        <w:rPr>
          <w:rStyle w:val="author"/>
          <w:color w:val="auto"/>
        </w:rPr>
        <w:t>. . .</w:t>
      </w:r>
      <w:r w:rsidRPr="00B332FD">
        <w:rPr>
          <w:rStyle w:val="author"/>
          <w:color w:val="auto"/>
        </w:rPr>
        <w:t xml:space="preserve"> </w:t>
      </w:r>
      <w:proofErr w:type="spellStart"/>
      <w:r w:rsidRPr="00B332FD">
        <w:rPr>
          <w:rStyle w:val="author"/>
          <w:color w:val="auto"/>
        </w:rPr>
        <w:t>Yarkoni</w:t>
      </w:r>
      <w:proofErr w:type="spellEnd"/>
      <w:r w:rsidRPr="00B332FD">
        <w:rPr>
          <w:rStyle w:val="author"/>
          <w:color w:val="auto"/>
        </w:rPr>
        <w:t>, T.</w:t>
      </w:r>
      <w:r w:rsidRPr="00B332FD">
        <w:t xml:space="preserve"> </w:t>
      </w:r>
      <w:r w:rsidRPr="00B332FD">
        <w:rPr>
          <w:rStyle w:val="adate"/>
          <w:color w:val="auto"/>
        </w:rPr>
        <w:t>(2016)</w:t>
      </w:r>
      <w:r w:rsidRPr="00B332FD">
        <w:t xml:space="preserve">. </w:t>
      </w:r>
      <w:r w:rsidRPr="00B332FD">
        <w:rPr>
          <w:rStyle w:val="atl"/>
          <w:color w:val="auto"/>
        </w:rPr>
        <w:t>How open science helps researchers succeed</w:t>
      </w:r>
      <w:r w:rsidRPr="00B332FD">
        <w:t xml:space="preserve">. </w:t>
      </w:r>
      <w:proofErr w:type="spellStart"/>
      <w:r w:rsidRPr="00B332FD">
        <w:rPr>
          <w:rStyle w:val="stl"/>
        </w:rPr>
        <w:t>eLife</w:t>
      </w:r>
      <w:proofErr w:type="spellEnd"/>
      <w:r w:rsidRPr="00B332FD">
        <w:rPr>
          <w:i/>
        </w:rPr>
        <w:t xml:space="preserve">, </w:t>
      </w:r>
      <w:r w:rsidRPr="00B332FD">
        <w:rPr>
          <w:rStyle w:val="vol"/>
          <w:color w:val="auto"/>
        </w:rPr>
        <w:t>5</w:t>
      </w:r>
      <w:r w:rsidR="005C1241">
        <w:rPr>
          <w:rStyle w:val="vol"/>
          <w:i w:val="0"/>
          <w:color w:val="auto"/>
          <w:u w:val="single"/>
        </w:rPr>
        <w:t>, Article e16800</w:t>
      </w:r>
      <w:r w:rsidRPr="00B332FD">
        <w:t xml:space="preserve">. </w:t>
      </w:r>
      <w:r w:rsidRPr="00391BB7">
        <w:rPr>
          <w:rStyle w:val="url"/>
          <w:color w:val="auto"/>
        </w:rPr>
        <w:t>doi</w:t>
      </w:r>
      <w:r w:rsidR="005C1241">
        <w:rPr>
          <w:rStyle w:val="url"/>
          <w:color w:val="auto"/>
        </w:rPr>
        <w:t>:</w:t>
      </w:r>
      <w:r w:rsidRPr="00391BB7">
        <w:rPr>
          <w:rStyle w:val="url"/>
          <w:color w:val="auto"/>
        </w:rPr>
        <w:t>10.7554/eLife.16800</w:t>
      </w:r>
      <w:bookmarkEnd w:id="26"/>
    </w:p>
    <w:p w14:paraId="05C16043" w14:textId="2B04ABD5" w:rsidR="00135476" w:rsidRPr="003A5B56" w:rsidRDefault="00135476" w:rsidP="007E4963">
      <w:pPr>
        <w:pStyle w:val="REF"/>
      </w:pPr>
      <w:bookmarkStart w:id="27" w:name="bib17"/>
      <w:proofErr w:type="spellStart"/>
      <w:r w:rsidRPr="003A5B56">
        <w:rPr>
          <w:rStyle w:val="author"/>
          <w:color w:val="auto"/>
        </w:rPr>
        <w:t>Moellering</w:t>
      </w:r>
      <w:proofErr w:type="spellEnd"/>
      <w:r w:rsidRPr="003A5B56">
        <w:rPr>
          <w:rStyle w:val="author"/>
          <w:color w:val="auto"/>
        </w:rPr>
        <w:t>, H.</w:t>
      </w:r>
      <w:r w:rsidRPr="003A5B56">
        <w:t xml:space="preserve">, </w:t>
      </w:r>
      <w:proofErr w:type="spellStart"/>
      <w:r w:rsidRPr="003A5B56">
        <w:rPr>
          <w:rStyle w:val="author"/>
          <w:color w:val="auto"/>
        </w:rPr>
        <w:t>Aalders</w:t>
      </w:r>
      <w:proofErr w:type="spellEnd"/>
      <w:r w:rsidRPr="003A5B56">
        <w:rPr>
          <w:rStyle w:val="author"/>
          <w:color w:val="auto"/>
        </w:rPr>
        <w:t>, H. J.</w:t>
      </w:r>
      <w:r w:rsidRPr="003A5B56">
        <w:t xml:space="preserve">, &amp; </w:t>
      </w:r>
      <w:r w:rsidRPr="003A5B56">
        <w:rPr>
          <w:rStyle w:val="author"/>
          <w:color w:val="auto"/>
        </w:rPr>
        <w:t>Crane, A.</w:t>
      </w:r>
      <w:r w:rsidRPr="003A5B56">
        <w:t xml:space="preserve"> </w:t>
      </w:r>
      <w:r w:rsidRPr="003A5B56">
        <w:rPr>
          <w:rStyle w:val="adate"/>
          <w:color w:val="auto"/>
        </w:rPr>
        <w:t>(2005)</w:t>
      </w:r>
      <w:r w:rsidRPr="003A5B56">
        <w:t xml:space="preserve">. </w:t>
      </w:r>
      <w:r w:rsidRPr="003A5B56">
        <w:rPr>
          <w:rStyle w:val="btl"/>
          <w:color w:val="auto"/>
        </w:rPr>
        <w:t xml:space="preserve">World spatial metadata standards: Scientific and technical characteristics, and full descriptions with </w:t>
      </w:r>
      <w:proofErr w:type="spellStart"/>
      <w:r w:rsidRPr="003A5B56">
        <w:rPr>
          <w:rStyle w:val="btl"/>
          <w:color w:val="auto"/>
        </w:rPr>
        <w:t>crosstable</w:t>
      </w:r>
      <w:proofErr w:type="spellEnd"/>
      <w:r w:rsidRPr="003A5B56">
        <w:t xml:space="preserve">. </w:t>
      </w:r>
      <w:r w:rsidR="00DB6D22">
        <w:t xml:space="preserve">San Diego, CA: </w:t>
      </w:r>
      <w:r w:rsidR="00843EE4">
        <w:t>Elsevier.</w:t>
      </w:r>
      <w:bookmarkEnd w:id="27"/>
    </w:p>
    <w:p w14:paraId="66969C64" w14:textId="00010273" w:rsidR="00135476" w:rsidRDefault="00135476" w:rsidP="007E4963">
      <w:pPr>
        <w:pStyle w:val="REF"/>
        <w:rPr>
          <w:rStyle w:val="url"/>
          <w:color w:val="auto"/>
        </w:rPr>
      </w:pPr>
      <w:bookmarkStart w:id="28" w:name="bib18"/>
      <w:r w:rsidRPr="00391BB7">
        <w:rPr>
          <w:rStyle w:val="author"/>
          <w:color w:val="auto"/>
        </w:rPr>
        <w:t>Noy, N.</w:t>
      </w:r>
      <w:r w:rsidRPr="00391BB7">
        <w:t xml:space="preserve"> </w:t>
      </w:r>
      <w:r w:rsidRPr="00391BB7">
        <w:rPr>
          <w:rStyle w:val="adate"/>
          <w:color w:val="auto"/>
        </w:rPr>
        <w:t>(2018)</w:t>
      </w:r>
      <w:r w:rsidRPr="00391BB7">
        <w:t xml:space="preserve">. </w:t>
      </w:r>
      <w:r w:rsidRPr="00391BB7">
        <w:rPr>
          <w:rStyle w:val="btl"/>
          <w:color w:val="auto"/>
        </w:rPr>
        <w:t xml:space="preserve">Making it easier to </w:t>
      </w:r>
      <w:r w:rsidRPr="00813CC8">
        <w:rPr>
          <w:rStyle w:val="btl"/>
          <w:color w:val="auto"/>
        </w:rPr>
        <w:t>discover datasets</w:t>
      </w:r>
      <w:r w:rsidRPr="00813CC8">
        <w:t xml:space="preserve">. </w:t>
      </w:r>
      <w:r w:rsidRPr="00813CC8">
        <w:rPr>
          <w:rStyle w:val="url"/>
          <w:color w:val="auto"/>
        </w:rPr>
        <w:t>Retrieved from</w:t>
      </w:r>
      <w:r w:rsidRPr="005C1241">
        <w:rPr>
          <w:rStyle w:val="url"/>
          <w:color w:val="auto"/>
        </w:rPr>
        <w:t xml:space="preserve"> </w:t>
      </w:r>
      <w:r w:rsidRPr="00391BB7">
        <w:rPr>
          <w:rStyle w:val="url"/>
          <w:color w:val="auto"/>
        </w:rPr>
        <w:t>https://www.blog.google/products/search/making-it-easier-discover-datasets/</w:t>
      </w:r>
      <w:bookmarkEnd w:id="28"/>
    </w:p>
    <w:p w14:paraId="3AFA8F0E" w14:textId="77DD18CB" w:rsidR="00135476" w:rsidRDefault="001E03DE" w:rsidP="007E4963">
      <w:pPr>
        <w:pStyle w:val="REF"/>
      </w:pPr>
      <w:bookmarkStart w:id="29" w:name="bib19"/>
      <w:bookmarkStart w:id="30" w:name="org19"/>
      <w:bookmarkEnd w:id="29"/>
      <w:r w:rsidRPr="001E03DE">
        <w:t>Piwowar H</w:t>
      </w:r>
      <w:r>
        <w:t>.</w:t>
      </w:r>
      <w:r w:rsidRPr="001E03DE">
        <w:t>A</w:t>
      </w:r>
      <w:r>
        <w:t>.</w:t>
      </w:r>
      <w:r w:rsidRPr="001E03DE">
        <w:t>,</w:t>
      </w:r>
      <w:r>
        <w:t xml:space="preserve"> &amp;</w:t>
      </w:r>
      <w:r w:rsidRPr="001E03DE">
        <w:t xml:space="preserve"> Vision T</w:t>
      </w:r>
      <w:r>
        <w:t>.</w:t>
      </w:r>
      <w:r w:rsidRPr="001E03DE">
        <w:t xml:space="preserve">J. </w:t>
      </w:r>
      <w:r>
        <w:t>(</w:t>
      </w:r>
      <w:r w:rsidRPr="001E03DE">
        <w:t>2013</w:t>
      </w:r>
      <w:r>
        <w:t>)</w:t>
      </w:r>
      <w:r w:rsidRPr="001E03DE">
        <w:t xml:space="preserve">. Data reuse and the open data citation advantage. </w:t>
      </w:r>
      <w:proofErr w:type="spellStart"/>
      <w:r w:rsidRPr="001E03DE">
        <w:rPr>
          <w:i/>
          <w:iCs/>
        </w:rPr>
        <w:t>PeerJ</w:t>
      </w:r>
      <w:proofErr w:type="spellEnd"/>
      <w:r>
        <w:rPr>
          <w:i/>
          <w:iCs/>
        </w:rPr>
        <w:t xml:space="preserve">, </w:t>
      </w:r>
      <w:r w:rsidRPr="001E03DE">
        <w:t xml:space="preserve"> 1</w:t>
      </w:r>
      <w:r>
        <w:t xml:space="preserve">, </w:t>
      </w:r>
      <w:r w:rsidRPr="001E03DE">
        <w:t>e175</w:t>
      </w:r>
      <w:r>
        <w:t>,</w:t>
      </w:r>
      <w:r w:rsidRPr="001E03DE">
        <w:t xml:space="preserve"> </w:t>
      </w:r>
      <w:r>
        <w:t>doi:</w:t>
      </w:r>
      <w:r w:rsidRPr="001E03DE">
        <w:t>10.7717/peerj.175</w:t>
      </w:r>
      <w:bookmarkEnd w:id="30"/>
    </w:p>
    <w:p w14:paraId="394EE70D" w14:textId="15D2973F" w:rsidR="00135476" w:rsidRPr="003A5B56" w:rsidRDefault="00135476" w:rsidP="007E4963">
      <w:pPr>
        <w:pStyle w:val="REF"/>
      </w:pPr>
      <w:bookmarkStart w:id="31" w:name="bib20"/>
      <w:proofErr w:type="spellStart"/>
      <w:r w:rsidRPr="003A5B56">
        <w:rPr>
          <w:rStyle w:val="author"/>
          <w:color w:val="auto"/>
        </w:rPr>
        <w:t>Rolffs</w:t>
      </w:r>
      <w:proofErr w:type="spellEnd"/>
      <w:r w:rsidRPr="003A5B56">
        <w:rPr>
          <w:rStyle w:val="author"/>
          <w:color w:val="auto"/>
        </w:rPr>
        <w:t>, J. L.</w:t>
      </w:r>
      <w:r w:rsidRPr="003A5B56">
        <w:t xml:space="preserve">, </w:t>
      </w:r>
      <w:r w:rsidRPr="003A5B56">
        <w:rPr>
          <w:rStyle w:val="author"/>
          <w:color w:val="auto"/>
        </w:rPr>
        <w:t>Rogge, R. D.</w:t>
      </w:r>
      <w:r w:rsidRPr="003A5B56">
        <w:t xml:space="preserve">, &amp; </w:t>
      </w:r>
      <w:r w:rsidRPr="003A5B56">
        <w:rPr>
          <w:rStyle w:val="author"/>
          <w:color w:val="auto"/>
        </w:rPr>
        <w:t>Wilson, K. G.</w:t>
      </w:r>
      <w:r w:rsidRPr="003A5B56">
        <w:t xml:space="preserve"> </w:t>
      </w:r>
      <w:r w:rsidRPr="003A5B56">
        <w:rPr>
          <w:rStyle w:val="adate"/>
          <w:color w:val="auto"/>
        </w:rPr>
        <w:t>(2018)</w:t>
      </w:r>
      <w:r w:rsidRPr="003A5B56">
        <w:t xml:space="preserve">. </w:t>
      </w:r>
      <w:r w:rsidRPr="003A5B56">
        <w:rPr>
          <w:rStyle w:val="atl"/>
          <w:color w:val="auto"/>
        </w:rPr>
        <w:t xml:space="preserve">Disentangling components of flexibility via the </w:t>
      </w:r>
      <w:proofErr w:type="spellStart"/>
      <w:r w:rsidRPr="003A5B56">
        <w:rPr>
          <w:rStyle w:val="atl"/>
          <w:color w:val="auto"/>
        </w:rPr>
        <w:t>Hexaflex</w:t>
      </w:r>
      <w:proofErr w:type="spellEnd"/>
      <w:r w:rsidRPr="003A5B56">
        <w:rPr>
          <w:rStyle w:val="atl"/>
          <w:color w:val="auto"/>
        </w:rPr>
        <w:t xml:space="preserve"> </w:t>
      </w:r>
      <w:r w:rsidR="005C1241">
        <w:rPr>
          <w:rStyle w:val="atl"/>
          <w:color w:val="auto"/>
        </w:rPr>
        <w:t>m</w:t>
      </w:r>
      <w:r w:rsidRPr="003A5B56">
        <w:rPr>
          <w:rStyle w:val="atl"/>
          <w:color w:val="auto"/>
        </w:rPr>
        <w:t>odel: Development and validation of the Multidimensional Psychological Flexibility Inventory (MPFI)</w:t>
      </w:r>
      <w:r w:rsidRPr="003A5B56">
        <w:t xml:space="preserve">. </w:t>
      </w:r>
      <w:r w:rsidRPr="00813CC8">
        <w:rPr>
          <w:rStyle w:val="stl"/>
        </w:rPr>
        <w:t>Assessment</w:t>
      </w:r>
      <w:r w:rsidRPr="00813CC8">
        <w:rPr>
          <w:i/>
        </w:rPr>
        <w:t xml:space="preserve">, </w:t>
      </w:r>
      <w:r w:rsidRPr="00813CC8">
        <w:rPr>
          <w:rStyle w:val="vol"/>
          <w:color w:val="auto"/>
        </w:rPr>
        <w:t>25</w:t>
      </w:r>
      <w:r w:rsidR="00186472" w:rsidRPr="001703FA">
        <w:t>,</w:t>
      </w:r>
      <w:r w:rsidRPr="005C1241">
        <w:t xml:space="preserve"> </w:t>
      </w:r>
      <w:r w:rsidRPr="005C1241">
        <w:rPr>
          <w:rStyle w:val="first-page"/>
          <w:color w:val="auto"/>
        </w:rPr>
        <w:t>458</w:t>
      </w:r>
      <w:r w:rsidRPr="005C1241">
        <w:t>–</w:t>
      </w:r>
      <w:r w:rsidRPr="005C1241">
        <w:rPr>
          <w:rStyle w:val="last-page"/>
          <w:color w:val="auto"/>
        </w:rPr>
        <w:t>482</w:t>
      </w:r>
      <w:r w:rsidRPr="005C1241">
        <w:t xml:space="preserve">. </w:t>
      </w:r>
      <w:r w:rsidRPr="003A5B56">
        <w:rPr>
          <w:rStyle w:val="url"/>
          <w:color w:val="auto"/>
        </w:rPr>
        <w:t>doi</w:t>
      </w:r>
      <w:r w:rsidR="00813CC8">
        <w:rPr>
          <w:rStyle w:val="url"/>
          <w:color w:val="auto"/>
        </w:rPr>
        <w:t>:</w:t>
      </w:r>
      <w:r w:rsidRPr="003A5B56">
        <w:rPr>
          <w:rStyle w:val="url"/>
          <w:color w:val="auto"/>
        </w:rPr>
        <w:t>10.1177/1073191116645905</w:t>
      </w:r>
      <w:bookmarkEnd w:id="31"/>
    </w:p>
    <w:p w14:paraId="2302A4D5" w14:textId="3C8B72C5" w:rsidR="00135476" w:rsidRPr="003A5B56" w:rsidRDefault="00135476" w:rsidP="007E4963">
      <w:pPr>
        <w:pStyle w:val="REF"/>
      </w:pPr>
      <w:bookmarkStart w:id="32" w:name="bib21"/>
      <w:proofErr w:type="spellStart"/>
      <w:r w:rsidRPr="003A5B56">
        <w:rPr>
          <w:rStyle w:val="author"/>
          <w:color w:val="auto"/>
        </w:rPr>
        <w:t>Rouder</w:t>
      </w:r>
      <w:proofErr w:type="spellEnd"/>
      <w:r w:rsidRPr="003A5B56">
        <w:rPr>
          <w:rStyle w:val="author"/>
          <w:color w:val="auto"/>
        </w:rPr>
        <w:t>, J. N.</w:t>
      </w:r>
      <w:r w:rsidRPr="003A5B56">
        <w:t xml:space="preserve"> </w:t>
      </w:r>
      <w:r w:rsidRPr="003A5B56">
        <w:rPr>
          <w:rStyle w:val="adate"/>
          <w:color w:val="auto"/>
        </w:rPr>
        <w:t>(2016)</w:t>
      </w:r>
      <w:r w:rsidRPr="003A5B56">
        <w:t xml:space="preserve">. </w:t>
      </w:r>
      <w:r w:rsidRPr="003A5B56">
        <w:rPr>
          <w:rStyle w:val="atl"/>
          <w:color w:val="auto"/>
        </w:rPr>
        <w:t>The what, why, and how of born-open data</w:t>
      </w:r>
      <w:r w:rsidRPr="003A5B56">
        <w:t xml:space="preserve">. </w:t>
      </w:r>
      <w:r w:rsidRPr="003A5B56">
        <w:rPr>
          <w:rStyle w:val="stl"/>
        </w:rPr>
        <w:t>Behavior Research Methods</w:t>
      </w:r>
      <w:r w:rsidRPr="003A5B56">
        <w:rPr>
          <w:i/>
        </w:rPr>
        <w:t xml:space="preserve">, </w:t>
      </w:r>
      <w:r w:rsidRPr="003A5B56">
        <w:rPr>
          <w:rStyle w:val="vol"/>
          <w:color w:val="auto"/>
        </w:rPr>
        <w:t>48</w:t>
      </w:r>
      <w:r w:rsidR="00186472" w:rsidRPr="001703FA">
        <w:t>,</w:t>
      </w:r>
      <w:r w:rsidRPr="003A5B56">
        <w:t xml:space="preserve"> </w:t>
      </w:r>
      <w:r w:rsidRPr="003A5B56">
        <w:rPr>
          <w:rStyle w:val="first-page"/>
          <w:color w:val="auto"/>
        </w:rPr>
        <w:t>1062</w:t>
      </w:r>
      <w:r w:rsidRPr="003A5B56">
        <w:t>–</w:t>
      </w:r>
      <w:r w:rsidRPr="003A5B56">
        <w:rPr>
          <w:rStyle w:val="last-page"/>
          <w:color w:val="auto"/>
        </w:rPr>
        <w:t>1069</w:t>
      </w:r>
      <w:r w:rsidRPr="003A5B56">
        <w:t xml:space="preserve">. </w:t>
      </w:r>
      <w:r w:rsidRPr="003A5B56">
        <w:rPr>
          <w:rStyle w:val="url"/>
          <w:color w:val="auto"/>
        </w:rPr>
        <w:t>doi</w:t>
      </w:r>
      <w:r w:rsidR="00606262">
        <w:rPr>
          <w:rStyle w:val="url"/>
          <w:color w:val="auto"/>
        </w:rPr>
        <w:t>:</w:t>
      </w:r>
      <w:r w:rsidRPr="003A5B56">
        <w:rPr>
          <w:rStyle w:val="url"/>
          <w:color w:val="auto"/>
        </w:rPr>
        <w:t>10.3758/s13428-015-0630-z</w:t>
      </w:r>
      <w:bookmarkEnd w:id="32"/>
    </w:p>
    <w:p w14:paraId="377A4151" w14:textId="2699CA20" w:rsidR="00135476" w:rsidRPr="00606262" w:rsidRDefault="00135476" w:rsidP="007E4963">
      <w:pPr>
        <w:pStyle w:val="REF"/>
      </w:pPr>
      <w:bookmarkStart w:id="33" w:name="bib22"/>
      <w:proofErr w:type="spellStart"/>
      <w:r w:rsidRPr="003A5B56">
        <w:rPr>
          <w:rStyle w:val="author"/>
          <w:color w:val="auto"/>
        </w:rPr>
        <w:t>Simonsohn</w:t>
      </w:r>
      <w:proofErr w:type="spellEnd"/>
      <w:r w:rsidRPr="003A5B56">
        <w:rPr>
          <w:rStyle w:val="author"/>
          <w:color w:val="auto"/>
        </w:rPr>
        <w:t>, U.</w:t>
      </w:r>
      <w:r w:rsidRPr="003A5B56">
        <w:t xml:space="preserve">, </w:t>
      </w:r>
      <w:r w:rsidRPr="003A5B56">
        <w:rPr>
          <w:rStyle w:val="author"/>
          <w:color w:val="auto"/>
        </w:rPr>
        <w:t>Simmons, J. P.</w:t>
      </w:r>
      <w:r w:rsidRPr="003A5B56">
        <w:t xml:space="preserve">, &amp; </w:t>
      </w:r>
      <w:r w:rsidRPr="003A5B56">
        <w:rPr>
          <w:rStyle w:val="author"/>
          <w:color w:val="auto"/>
        </w:rPr>
        <w:t>Nelson, L. D.</w:t>
      </w:r>
      <w:r w:rsidRPr="003A5B56">
        <w:t xml:space="preserve"> </w:t>
      </w:r>
      <w:r w:rsidRPr="003A5B56">
        <w:rPr>
          <w:rStyle w:val="adate"/>
          <w:color w:val="auto"/>
        </w:rPr>
        <w:t>(2015)</w:t>
      </w:r>
      <w:r w:rsidRPr="003A5B56">
        <w:t xml:space="preserve">. </w:t>
      </w:r>
      <w:r w:rsidRPr="003A5B56">
        <w:rPr>
          <w:rStyle w:val="atl"/>
          <w:color w:val="auto"/>
        </w:rPr>
        <w:t xml:space="preserve">Specification </w:t>
      </w:r>
      <w:r w:rsidR="00263BF8" w:rsidRPr="001703FA">
        <w:rPr>
          <w:rStyle w:val="atl"/>
          <w:color w:val="auto"/>
        </w:rPr>
        <w:t>curve</w:t>
      </w:r>
      <w:r w:rsidRPr="003A5B56">
        <w:rPr>
          <w:rStyle w:val="atl"/>
          <w:color w:val="auto"/>
        </w:rPr>
        <w:t>: Descriptive and inferential statistics on all reasonable specifications</w:t>
      </w:r>
      <w:r w:rsidRPr="003A5B56">
        <w:t xml:space="preserve">. </w:t>
      </w:r>
      <w:r w:rsidRPr="00606262">
        <w:rPr>
          <w:rStyle w:val="url"/>
          <w:color w:val="auto"/>
        </w:rPr>
        <w:t>doi</w:t>
      </w:r>
      <w:r w:rsidR="00813CC8">
        <w:rPr>
          <w:rStyle w:val="url"/>
          <w:color w:val="auto"/>
        </w:rPr>
        <w:t>:</w:t>
      </w:r>
      <w:r w:rsidRPr="00606262">
        <w:rPr>
          <w:rStyle w:val="url"/>
          <w:color w:val="auto"/>
        </w:rPr>
        <w:t>10.2139/ssrn.2694998</w:t>
      </w:r>
      <w:bookmarkEnd w:id="33"/>
    </w:p>
    <w:p w14:paraId="68289445" w14:textId="1F4715C7" w:rsidR="00135476" w:rsidRPr="003A5B56" w:rsidRDefault="00135476" w:rsidP="007E4963">
      <w:pPr>
        <w:pStyle w:val="REF"/>
      </w:pPr>
      <w:bookmarkStart w:id="34" w:name="bib23"/>
      <w:bookmarkStart w:id="35" w:name="org23"/>
      <w:bookmarkEnd w:id="34"/>
      <w:r w:rsidRPr="003A5B56">
        <w:rPr>
          <w:rStyle w:val="org"/>
          <w:color w:val="auto"/>
        </w:rPr>
        <w:t>Smithsonian Libraries.</w:t>
      </w:r>
      <w:r w:rsidRPr="003A5B56">
        <w:t xml:space="preserve"> </w:t>
      </w:r>
      <w:r w:rsidRPr="003A5B56">
        <w:rPr>
          <w:rStyle w:val="adate"/>
          <w:color w:val="auto"/>
        </w:rPr>
        <w:t>(2018)</w:t>
      </w:r>
      <w:r w:rsidRPr="003A5B56">
        <w:t xml:space="preserve">. </w:t>
      </w:r>
      <w:r w:rsidR="00606262">
        <w:rPr>
          <w:i/>
        </w:rPr>
        <w:t>Describing your data: Data dictionaries</w:t>
      </w:r>
      <w:r w:rsidRPr="003A5B56">
        <w:t xml:space="preserve">. </w:t>
      </w:r>
      <w:r w:rsidRPr="003A5B56">
        <w:rPr>
          <w:rStyle w:val="url"/>
          <w:color w:val="auto"/>
        </w:rPr>
        <w:t>Retrieved from https://library.si.edu/sites/default/files/tutorial/pdf/datadictionaries20180226.pdf</w:t>
      </w:r>
      <w:bookmarkEnd w:id="35"/>
    </w:p>
    <w:p w14:paraId="77CCFEB8" w14:textId="0A8F1DC9" w:rsidR="00135476" w:rsidRPr="00606262" w:rsidRDefault="00135476" w:rsidP="007E4963">
      <w:pPr>
        <w:pStyle w:val="REF"/>
      </w:pPr>
      <w:bookmarkStart w:id="36" w:name="bib24"/>
      <w:r w:rsidRPr="003A5B56">
        <w:rPr>
          <w:rStyle w:val="author"/>
          <w:color w:val="auto"/>
        </w:rPr>
        <w:t>Steger, M. F.</w:t>
      </w:r>
      <w:r w:rsidRPr="003A5B56">
        <w:t xml:space="preserve">, </w:t>
      </w:r>
      <w:r w:rsidRPr="003A5B56">
        <w:rPr>
          <w:rStyle w:val="author"/>
          <w:color w:val="auto"/>
        </w:rPr>
        <w:t>Frazier, P.</w:t>
      </w:r>
      <w:r w:rsidRPr="003A5B56">
        <w:t xml:space="preserve">, </w:t>
      </w:r>
      <w:r w:rsidRPr="003A5B56">
        <w:rPr>
          <w:rStyle w:val="author"/>
          <w:color w:val="auto"/>
        </w:rPr>
        <w:t>Oishi, S.</w:t>
      </w:r>
      <w:r w:rsidRPr="003A5B56">
        <w:t xml:space="preserve">, &amp; </w:t>
      </w:r>
      <w:proofErr w:type="spellStart"/>
      <w:r w:rsidRPr="003A5B56">
        <w:rPr>
          <w:rStyle w:val="author"/>
          <w:color w:val="auto"/>
        </w:rPr>
        <w:t>Kaler</w:t>
      </w:r>
      <w:proofErr w:type="spellEnd"/>
      <w:r w:rsidRPr="003A5B56">
        <w:rPr>
          <w:rStyle w:val="author"/>
          <w:color w:val="auto"/>
        </w:rPr>
        <w:t>, M.</w:t>
      </w:r>
      <w:r w:rsidRPr="003A5B56">
        <w:t xml:space="preserve"> </w:t>
      </w:r>
      <w:r w:rsidRPr="003A5B56">
        <w:rPr>
          <w:rStyle w:val="adate"/>
          <w:color w:val="auto"/>
        </w:rPr>
        <w:t>(</w:t>
      </w:r>
      <w:r w:rsidR="00076BD5">
        <w:rPr>
          <w:rStyle w:val="adate"/>
          <w:color w:val="auto"/>
        </w:rPr>
        <w:t>2006</w:t>
      </w:r>
      <w:r w:rsidRPr="003A5B56">
        <w:rPr>
          <w:rStyle w:val="adate"/>
          <w:color w:val="auto"/>
        </w:rPr>
        <w:t>)</w:t>
      </w:r>
      <w:r w:rsidRPr="003A5B56">
        <w:t xml:space="preserve">. </w:t>
      </w:r>
      <w:r w:rsidRPr="003A5B56">
        <w:rPr>
          <w:rStyle w:val="atl"/>
          <w:color w:val="auto"/>
        </w:rPr>
        <w:t>Meaning in Life Questionnaire</w:t>
      </w:r>
      <w:r w:rsidRPr="003A5B56">
        <w:t xml:space="preserve">. </w:t>
      </w:r>
      <w:r w:rsidR="00DB6D22">
        <w:rPr>
          <w:i/>
        </w:rPr>
        <w:t xml:space="preserve">APA </w:t>
      </w:r>
      <w:proofErr w:type="spellStart"/>
      <w:r w:rsidR="00DB6D22">
        <w:rPr>
          <w:i/>
        </w:rPr>
        <w:t>PsychTests</w:t>
      </w:r>
      <w:proofErr w:type="spellEnd"/>
      <w:r w:rsidRPr="003A5B56">
        <w:t xml:space="preserve">. </w:t>
      </w:r>
      <w:r w:rsidRPr="003A5B56">
        <w:rPr>
          <w:rStyle w:val="url"/>
          <w:color w:val="auto"/>
        </w:rPr>
        <w:t>https://doi.org/10.1037/t01074-000</w:t>
      </w:r>
      <w:bookmarkEnd w:id="36"/>
    </w:p>
    <w:p w14:paraId="0E54C904" w14:textId="5EA0CF01" w:rsidR="00135476" w:rsidRPr="003A5B56" w:rsidRDefault="00135476" w:rsidP="007E4963">
      <w:pPr>
        <w:pStyle w:val="REF"/>
      </w:pPr>
      <w:bookmarkStart w:id="37" w:name="bib25"/>
      <w:bookmarkStart w:id="38" w:name="org25"/>
      <w:bookmarkEnd w:id="37"/>
      <w:r w:rsidRPr="00391BB7">
        <w:rPr>
          <w:rStyle w:val="org"/>
          <w:color w:val="auto"/>
        </w:rPr>
        <w:lastRenderedPageBreak/>
        <w:t>University of Iowa Libraries.</w:t>
      </w:r>
      <w:r w:rsidRPr="00391BB7">
        <w:t xml:space="preserve"> </w:t>
      </w:r>
      <w:r w:rsidRPr="00391BB7">
        <w:rPr>
          <w:rStyle w:val="adate"/>
          <w:color w:val="auto"/>
        </w:rPr>
        <w:t>(n.d.)</w:t>
      </w:r>
      <w:r w:rsidRPr="00391BB7">
        <w:t xml:space="preserve">. </w:t>
      </w:r>
      <w:r w:rsidRPr="00391BB7">
        <w:rPr>
          <w:rStyle w:val="btl"/>
          <w:color w:val="auto"/>
        </w:rPr>
        <w:t>Readme, data dictionaries, codebooks</w:t>
      </w:r>
      <w:r w:rsidRPr="00391BB7">
        <w:t xml:space="preserve">. </w:t>
      </w:r>
      <w:r w:rsidRPr="00391BB7">
        <w:rPr>
          <w:rStyle w:val="url"/>
          <w:color w:val="auto"/>
        </w:rPr>
        <w:t xml:space="preserve">Retrieved </w:t>
      </w:r>
      <w:r w:rsidRPr="00813CC8">
        <w:rPr>
          <w:rStyle w:val="url"/>
          <w:color w:val="auto"/>
        </w:rPr>
        <w:t xml:space="preserve">from </w:t>
      </w:r>
      <w:r w:rsidRPr="003A5B56">
        <w:rPr>
          <w:rStyle w:val="url"/>
          <w:color w:val="auto"/>
        </w:rPr>
        <w:t>https://www.lib.uiowa.edu/data/manage/documenting/readme/</w:t>
      </w:r>
      <w:bookmarkEnd w:id="38"/>
    </w:p>
    <w:p w14:paraId="65B04EC8" w14:textId="2D661022" w:rsidR="00135476" w:rsidRPr="003A5B56" w:rsidRDefault="00135476" w:rsidP="007E4963">
      <w:pPr>
        <w:pStyle w:val="REF"/>
      </w:pPr>
      <w:bookmarkStart w:id="39" w:name="bib26"/>
      <w:proofErr w:type="spellStart"/>
      <w:r w:rsidRPr="003A5B56">
        <w:rPr>
          <w:rStyle w:val="author"/>
          <w:color w:val="auto"/>
        </w:rPr>
        <w:t>Vadillo</w:t>
      </w:r>
      <w:proofErr w:type="spellEnd"/>
      <w:r w:rsidRPr="003A5B56">
        <w:rPr>
          <w:rStyle w:val="author"/>
          <w:color w:val="auto"/>
        </w:rPr>
        <w:t>, M. A.</w:t>
      </w:r>
      <w:r w:rsidRPr="003A5B56">
        <w:t xml:space="preserve">, </w:t>
      </w:r>
      <w:r w:rsidRPr="003A5B56">
        <w:rPr>
          <w:rStyle w:val="author"/>
          <w:color w:val="auto"/>
        </w:rPr>
        <w:t>Gold, N.</w:t>
      </w:r>
      <w:r w:rsidRPr="003A5B56">
        <w:t xml:space="preserve">, &amp; </w:t>
      </w:r>
      <w:r w:rsidRPr="003A5B56">
        <w:rPr>
          <w:rStyle w:val="author"/>
          <w:color w:val="auto"/>
        </w:rPr>
        <w:t>Osman, M.</w:t>
      </w:r>
      <w:r w:rsidRPr="003A5B56">
        <w:t xml:space="preserve"> </w:t>
      </w:r>
      <w:r w:rsidRPr="003A5B56">
        <w:rPr>
          <w:rStyle w:val="adate"/>
          <w:color w:val="auto"/>
        </w:rPr>
        <w:t>(2018)</w:t>
      </w:r>
      <w:r w:rsidRPr="003A5B56">
        <w:t xml:space="preserve">. </w:t>
      </w:r>
      <w:r w:rsidRPr="003A5B56">
        <w:rPr>
          <w:rStyle w:val="atl"/>
          <w:color w:val="auto"/>
        </w:rPr>
        <w:t xml:space="preserve">Searching for the bottom of the ego well: </w:t>
      </w:r>
      <w:r w:rsidR="00263BF8" w:rsidRPr="001703FA">
        <w:rPr>
          <w:rStyle w:val="atl"/>
          <w:color w:val="auto"/>
        </w:rPr>
        <w:t>Failure</w:t>
      </w:r>
      <w:r w:rsidRPr="003A5B56">
        <w:rPr>
          <w:rStyle w:val="atl"/>
          <w:color w:val="auto"/>
        </w:rPr>
        <w:t xml:space="preserve"> to uncover ego depletion in Many Labs 3</w:t>
      </w:r>
      <w:r w:rsidRPr="003A5B56">
        <w:t xml:space="preserve">. </w:t>
      </w:r>
      <w:r w:rsidRPr="003A5B56">
        <w:rPr>
          <w:rStyle w:val="stl"/>
        </w:rPr>
        <w:t>Royal Society Open Science</w:t>
      </w:r>
      <w:r w:rsidRPr="003A5B56">
        <w:rPr>
          <w:i/>
        </w:rPr>
        <w:t xml:space="preserve">, </w:t>
      </w:r>
      <w:r w:rsidRPr="003A5B56">
        <w:rPr>
          <w:rStyle w:val="vol"/>
          <w:color w:val="auto"/>
        </w:rPr>
        <w:t>5</w:t>
      </w:r>
      <w:r w:rsidRPr="003A5B56">
        <w:rPr>
          <w:rStyle w:val="iss"/>
          <w:color w:val="auto"/>
        </w:rPr>
        <w:t>(8)</w:t>
      </w:r>
      <w:r w:rsidRPr="003A5B56">
        <w:t xml:space="preserve">, </w:t>
      </w:r>
      <w:r w:rsidR="00606262">
        <w:t xml:space="preserve">Article </w:t>
      </w:r>
      <w:r w:rsidRPr="003A5B56">
        <w:rPr>
          <w:rStyle w:val="first-page"/>
          <w:color w:val="auto"/>
        </w:rPr>
        <w:t>180390</w:t>
      </w:r>
      <w:r w:rsidRPr="003A5B56">
        <w:t xml:space="preserve">. </w:t>
      </w:r>
      <w:r w:rsidRPr="003A5B56">
        <w:rPr>
          <w:rStyle w:val="url"/>
          <w:color w:val="auto"/>
        </w:rPr>
        <w:t>doi</w:t>
      </w:r>
      <w:r w:rsidR="00606262">
        <w:rPr>
          <w:rStyle w:val="url"/>
          <w:color w:val="auto"/>
        </w:rPr>
        <w:t>:</w:t>
      </w:r>
      <w:r w:rsidRPr="003A5B56">
        <w:rPr>
          <w:rStyle w:val="url"/>
          <w:color w:val="auto"/>
        </w:rPr>
        <w:t>10.1098/rsos.180390</w:t>
      </w:r>
      <w:bookmarkEnd w:id="39"/>
    </w:p>
    <w:p w14:paraId="37CB2E91" w14:textId="6AAB9B40" w:rsidR="00135476" w:rsidRPr="003A5B56" w:rsidRDefault="00135476" w:rsidP="007E4963">
      <w:pPr>
        <w:pStyle w:val="REF"/>
      </w:pPr>
      <w:bookmarkStart w:id="40" w:name="bib27"/>
      <w:r w:rsidRPr="003A5B56">
        <w:rPr>
          <w:rStyle w:val="author"/>
          <w:color w:val="auto"/>
        </w:rPr>
        <w:t>Van Essen, D. C.</w:t>
      </w:r>
      <w:r w:rsidRPr="003A5B56">
        <w:t xml:space="preserve">, </w:t>
      </w:r>
      <w:r w:rsidRPr="003A5B56">
        <w:rPr>
          <w:rStyle w:val="author"/>
          <w:color w:val="auto"/>
        </w:rPr>
        <w:t>Smith, S. M.</w:t>
      </w:r>
      <w:r w:rsidRPr="003A5B56">
        <w:t xml:space="preserve">, </w:t>
      </w:r>
      <w:proofErr w:type="spellStart"/>
      <w:r w:rsidRPr="003A5B56">
        <w:rPr>
          <w:rStyle w:val="author"/>
          <w:color w:val="auto"/>
        </w:rPr>
        <w:t>Barch</w:t>
      </w:r>
      <w:proofErr w:type="spellEnd"/>
      <w:r w:rsidRPr="003A5B56">
        <w:rPr>
          <w:rStyle w:val="author"/>
          <w:color w:val="auto"/>
        </w:rPr>
        <w:t>, D. M.</w:t>
      </w:r>
      <w:r w:rsidRPr="003A5B56">
        <w:t xml:space="preserve">, </w:t>
      </w:r>
      <w:r w:rsidRPr="003A5B56">
        <w:rPr>
          <w:rStyle w:val="author"/>
          <w:color w:val="auto"/>
        </w:rPr>
        <w:t>Behrens, T. E. J.</w:t>
      </w:r>
      <w:r w:rsidRPr="003A5B56">
        <w:t xml:space="preserve">, </w:t>
      </w:r>
      <w:r w:rsidRPr="003A5B56">
        <w:rPr>
          <w:rStyle w:val="author"/>
          <w:color w:val="auto"/>
        </w:rPr>
        <w:t>Yacoub, E.</w:t>
      </w:r>
      <w:r w:rsidRPr="003A5B56">
        <w:t xml:space="preserve">, </w:t>
      </w:r>
      <w:proofErr w:type="spellStart"/>
      <w:r w:rsidRPr="003A5B56">
        <w:rPr>
          <w:rStyle w:val="author"/>
          <w:color w:val="auto"/>
        </w:rPr>
        <w:t>Ugurbil</w:t>
      </w:r>
      <w:proofErr w:type="spellEnd"/>
      <w:r w:rsidRPr="003A5B56">
        <w:rPr>
          <w:rStyle w:val="author"/>
          <w:color w:val="auto"/>
        </w:rPr>
        <w:t xml:space="preserve">, K., &amp; </w:t>
      </w:r>
      <w:r w:rsidR="00186472" w:rsidRPr="001703FA">
        <w:rPr>
          <w:color w:val="000000"/>
        </w:rPr>
        <w:t>WU</w:t>
      </w:r>
      <w:r w:rsidRPr="003A5B56">
        <w:rPr>
          <w:rStyle w:val="author"/>
          <w:color w:val="auto"/>
        </w:rPr>
        <w:t>-</w:t>
      </w:r>
      <w:proofErr w:type="spellStart"/>
      <w:r w:rsidRPr="003A5B56">
        <w:rPr>
          <w:rStyle w:val="author"/>
          <w:color w:val="auto"/>
        </w:rPr>
        <w:t>Minn</w:t>
      </w:r>
      <w:proofErr w:type="spellEnd"/>
      <w:r w:rsidRPr="003A5B56">
        <w:rPr>
          <w:rStyle w:val="author"/>
          <w:color w:val="auto"/>
        </w:rPr>
        <w:t xml:space="preserve"> HCP Consortium.</w:t>
      </w:r>
      <w:r w:rsidRPr="003A5B56">
        <w:t xml:space="preserve"> </w:t>
      </w:r>
      <w:r w:rsidRPr="003A5B56">
        <w:rPr>
          <w:rStyle w:val="adate"/>
          <w:color w:val="auto"/>
        </w:rPr>
        <w:t>(2013)</w:t>
      </w:r>
      <w:r w:rsidRPr="003A5B56">
        <w:t xml:space="preserve">. </w:t>
      </w:r>
      <w:r w:rsidRPr="003A5B56">
        <w:rPr>
          <w:rStyle w:val="atl"/>
          <w:color w:val="auto"/>
        </w:rPr>
        <w:t>The WU-</w:t>
      </w:r>
      <w:proofErr w:type="spellStart"/>
      <w:r w:rsidRPr="003A5B56">
        <w:rPr>
          <w:rStyle w:val="atl"/>
          <w:color w:val="auto"/>
        </w:rPr>
        <w:t>Minn</w:t>
      </w:r>
      <w:proofErr w:type="spellEnd"/>
      <w:r w:rsidRPr="003A5B56">
        <w:rPr>
          <w:rStyle w:val="atl"/>
          <w:color w:val="auto"/>
        </w:rPr>
        <w:t xml:space="preserve"> Human Connectome Project: An overview</w:t>
      </w:r>
      <w:r w:rsidRPr="003A5B56">
        <w:t xml:space="preserve">. </w:t>
      </w:r>
      <w:proofErr w:type="spellStart"/>
      <w:r w:rsidRPr="003A5B56">
        <w:rPr>
          <w:rStyle w:val="stl"/>
        </w:rPr>
        <w:t>NeuroImage</w:t>
      </w:r>
      <w:proofErr w:type="spellEnd"/>
      <w:r w:rsidRPr="003A5B56">
        <w:rPr>
          <w:i/>
        </w:rPr>
        <w:t xml:space="preserve">, </w:t>
      </w:r>
      <w:r w:rsidRPr="003A5B56">
        <w:rPr>
          <w:rStyle w:val="vol"/>
          <w:color w:val="auto"/>
        </w:rPr>
        <w:t>80</w:t>
      </w:r>
      <w:r w:rsidRPr="003A5B56">
        <w:t xml:space="preserve">, </w:t>
      </w:r>
      <w:r w:rsidRPr="003A5B56">
        <w:rPr>
          <w:rStyle w:val="first-page"/>
          <w:color w:val="auto"/>
        </w:rPr>
        <w:t>62</w:t>
      </w:r>
      <w:r w:rsidRPr="003A5B56">
        <w:t>–</w:t>
      </w:r>
      <w:r w:rsidRPr="003A5B56">
        <w:rPr>
          <w:rStyle w:val="last-page"/>
          <w:color w:val="auto"/>
        </w:rPr>
        <w:t>79</w:t>
      </w:r>
      <w:r w:rsidRPr="003A5B56">
        <w:t xml:space="preserve">. </w:t>
      </w:r>
      <w:r w:rsidRPr="003A5B56">
        <w:rPr>
          <w:rStyle w:val="url"/>
          <w:color w:val="auto"/>
        </w:rPr>
        <w:t>doi</w:t>
      </w:r>
      <w:r w:rsidR="00606262">
        <w:rPr>
          <w:rStyle w:val="url"/>
          <w:color w:val="auto"/>
        </w:rPr>
        <w:t>:</w:t>
      </w:r>
      <w:r w:rsidRPr="003A5B56">
        <w:rPr>
          <w:rStyle w:val="url"/>
          <w:color w:val="auto"/>
        </w:rPr>
        <w:t>10.1016/j.neuroimage.2013.05.041</w:t>
      </w:r>
      <w:bookmarkEnd w:id="40"/>
    </w:p>
    <w:p w14:paraId="08C63756" w14:textId="468D5696" w:rsidR="00135476" w:rsidRPr="003A5B56" w:rsidRDefault="00135476" w:rsidP="007E4963">
      <w:pPr>
        <w:pStyle w:val="REF"/>
      </w:pPr>
      <w:bookmarkStart w:id="41" w:name="bib28"/>
      <w:proofErr w:type="spellStart"/>
      <w:r w:rsidRPr="003A5B56">
        <w:rPr>
          <w:rStyle w:val="author"/>
          <w:color w:val="auto"/>
        </w:rPr>
        <w:t>Wagnild</w:t>
      </w:r>
      <w:proofErr w:type="spellEnd"/>
      <w:r w:rsidRPr="003A5B56">
        <w:rPr>
          <w:rStyle w:val="author"/>
          <w:color w:val="auto"/>
        </w:rPr>
        <w:t>, G. M.</w:t>
      </w:r>
      <w:r w:rsidRPr="003A5B56">
        <w:t xml:space="preserve"> </w:t>
      </w:r>
      <w:r w:rsidRPr="003A5B56">
        <w:rPr>
          <w:rStyle w:val="adate"/>
          <w:color w:val="auto"/>
        </w:rPr>
        <w:t>(2009)</w:t>
      </w:r>
      <w:r w:rsidRPr="003A5B56">
        <w:t xml:space="preserve">. </w:t>
      </w:r>
      <w:r w:rsidRPr="007E4963">
        <w:t xml:space="preserve">The Resilience Scale user’s </w:t>
      </w:r>
      <w:r w:rsidRPr="007E4963">
        <w:t>guide: For the U.S. English version of the Resilience Scale and the 14-Item Resilience Scale (RS-14)</w:t>
      </w:r>
      <w:r w:rsidRPr="003A5B56">
        <w:t>.</w:t>
      </w:r>
      <w:r w:rsidR="00076BD5">
        <w:t xml:space="preserve"> </w:t>
      </w:r>
      <w:r w:rsidR="00E03442">
        <w:t xml:space="preserve">Montana: </w:t>
      </w:r>
      <w:r w:rsidR="00076BD5">
        <w:t>The Resilience Center</w:t>
      </w:r>
      <w:r w:rsidR="00E03442">
        <w:t>.</w:t>
      </w:r>
      <w:r w:rsidRPr="003A5B56">
        <w:t xml:space="preserve"> </w:t>
      </w:r>
      <w:bookmarkEnd w:id="41"/>
    </w:p>
    <w:p w14:paraId="37459CBC" w14:textId="41EC3D8E" w:rsidR="00135476" w:rsidRPr="003A5B56" w:rsidRDefault="00135476" w:rsidP="007E4963">
      <w:pPr>
        <w:pStyle w:val="REF"/>
      </w:pPr>
      <w:bookmarkStart w:id="42" w:name="bib29"/>
      <w:r w:rsidRPr="003A5B56">
        <w:rPr>
          <w:rStyle w:val="author"/>
          <w:color w:val="auto"/>
        </w:rPr>
        <w:t>Wickham, H.</w:t>
      </w:r>
      <w:r w:rsidRPr="003A5B56">
        <w:t xml:space="preserve"> </w:t>
      </w:r>
      <w:r w:rsidRPr="003A5B56">
        <w:rPr>
          <w:rStyle w:val="adate"/>
          <w:color w:val="auto"/>
        </w:rPr>
        <w:t>(2014)</w:t>
      </w:r>
      <w:r w:rsidRPr="003A5B56">
        <w:t xml:space="preserve">. </w:t>
      </w:r>
      <w:r w:rsidRPr="003A5B56">
        <w:rPr>
          <w:rStyle w:val="atl"/>
          <w:color w:val="auto"/>
        </w:rPr>
        <w:t>Tidy data</w:t>
      </w:r>
      <w:r w:rsidRPr="003A5B56">
        <w:t xml:space="preserve">. </w:t>
      </w:r>
      <w:r w:rsidRPr="003A5B56">
        <w:rPr>
          <w:rStyle w:val="stl"/>
        </w:rPr>
        <w:t>Journal of Statistical Software</w:t>
      </w:r>
      <w:r w:rsidRPr="003A5B56">
        <w:rPr>
          <w:i/>
        </w:rPr>
        <w:t xml:space="preserve">, </w:t>
      </w:r>
      <w:r w:rsidRPr="003A5B56">
        <w:rPr>
          <w:rStyle w:val="vol"/>
          <w:color w:val="auto"/>
        </w:rPr>
        <w:t>59</w:t>
      </w:r>
      <w:r w:rsidRPr="003A5B56">
        <w:rPr>
          <w:rStyle w:val="iss"/>
          <w:color w:val="auto"/>
        </w:rPr>
        <w:t>(10)</w:t>
      </w:r>
      <w:r w:rsidRPr="003A5B56">
        <w:t xml:space="preserve">. </w:t>
      </w:r>
      <w:r w:rsidRPr="003A5B56">
        <w:rPr>
          <w:rStyle w:val="url"/>
          <w:color w:val="auto"/>
        </w:rPr>
        <w:t>doi</w:t>
      </w:r>
      <w:r w:rsidR="00AA78B8">
        <w:rPr>
          <w:rStyle w:val="url"/>
          <w:color w:val="auto"/>
        </w:rPr>
        <w:t>:</w:t>
      </w:r>
      <w:r w:rsidRPr="003A5B56">
        <w:rPr>
          <w:rStyle w:val="url"/>
          <w:color w:val="auto"/>
        </w:rPr>
        <w:t>10.18637/jss.v059.i10</w:t>
      </w:r>
      <w:bookmarkEnd w:id="42"/>
    </w:p>
    <w:p w14:paraId="049A9E82" w14:textId="77777777" w:rsidR="00135476" w:rsidRPr="003A5B56" w:rsidRDefault="00135476" w:rsidP="007E4963">
      <w:pPr>
        <w:pStyle w:val="REF"/>
      </w:pPr>
      <w:bookmarkStart w:id="43" w:name="bib30"/>
      <w:r w:rsidRPr="003A5B56">
        <w:rPr>
          <w:rStyle w:val="author"/>
          <w:color w:val="auto"/>
        </w:rPr>
        <w:t>Wilkinson, M. D.</w:t>
      </w:r>
      <w:r w:rsidRPr="003A5B56">
        <w:t xml:space="preserve">, </w:t>
      </w:r>
      <w:r w:rsidRPr="003A5B56">
        <w:rPr>
          <w:rStyle w:val="author"/>
          <w:color w:val="auto"/>
        </w:rPr>
        <w:t>Dumontier, M.</w:t>
      </w:r>
      <w:r w:rsidRPr="003A5B56">
        <w:t xml:space="preserve">, </w:t>
      </w:r>
      <w:proofErr w:type="spellStart"/>
      <w:r w:rsidRPr="003A5B56">
        <w:rPr>
          <w:rStyle w:val="author"/>
          <w:color w:val="auto"/>
        </w:rPr>
        <w:t>Aalbersberg</w:t>
      </w:r>
      <w:proofErr w:type="spellEnd"/>
      <w:r w:rsidRPr="003A5B56">
        <w:rPr>
          <w:rStyle w:val="author"/>
          <w:color w:val="auto"/>
        </w:rPr>
        <w:t>, I. J. J.</w:t>
      </w:r>
      <w:r w:rsidRPr="003A5B56">
        <w:t xml:space="preserve">, </w:t>
      </w:r>
      <w:r w:rsidRPr="003A5B56">
        <w:rPr>
          <w:rStyle w:val="author"/>
          <w:color w:val="auto"/>
        </w:rPr>
        <w:t>Appleton, G.</w:t>
      </w:r>
      <w:r w:rsidRPr="003A5B56">
        <w:t xml:space="preserve">, </w:t>
      </w:r>
      <w:r w:rsidRPr="003A5B56">
        <w:rPr>
          <w:rStyle w:val="author"/>
          <w:color w:val="auto"/>
        </w:rPr>
        <w:t>Axton, M.</w:t>
      </w:r>
      <w:r w:rsidRPr="003A5B56">
        <w:t xml:space="preserve">, </w:t>
      </w:r>
      <w:proofErr w:type="spellStart"/>
      <w:r w:rsidRPr="003A5B56">
        <w:rPr>
          <w:rStyle w:val="author"/>
          <w:color w:val="auto"/>
        </w:rPr>
        <w:t>Baak</w:t>
      </w:r>
      <w:proofErr w:type="spellEnd"/>
      <w:r w:rsidRPr="003A5B56">
        <w:rPr>
          <w:rStyle w:val="author"/>
          <w:color w:val="auto"/>
        </w:rPr>
        <w:t xml:space="preserve">, A., </w:t>
      </w:r>
      <w:r w:rsidR="00263BF8" w:rsidRPr="001703FA">
        <w:rPr>
          <w:rStyle w:val="author"/>
          <w:color w:val="auto"/>
        </w:rPr>
        <w:t>. . .</w:t>
      </w:r>
      <w:r w:rsidRPr="003A5B56">
        <w:t xml:space="preserve"> </w:t>
      </w:r>
      <w:r w:rsidRPr="003A5B56">
        <w:rPr>
          <w:rStyle w:val="author"/>
          <w:color w:val="auto"/>
        </w:rPr>
        <w:t>Mons, B.</w:t>
      </w:r>
      <w:r w:rsidRPr="003A5B56">
        <w:t xml:space="preserve"> </w:t>
      </w:r>
      <w:r w:rsidRPr="003A5B56">
        <w:rPr>
          <w:rStyle w:val="adate"/>
          <w:color w:val="auto"/>
        </w:rPr>
        <w:t>(2016)</w:t>
      </w:r>
      <w:r w:rsidRPr="003A5B56">
        <w:t xml:space="preserve">. </w:t>
      </w:r>
      <w:r w:rsidRPr="003A5B56">
        <w:rPr>
          <w:rStyle w:val="atl"/>
          <w:color w:val="auto"/>
        </w:rPr>
        <w:t>The FAIR Guiding Principles for scientific data management and stewardship</w:t>
      </w:r>
      <w:r w:rsidRPr="003A5B56">
        <w:t xml:space="preserve">. </w:t>
      </w:r>
      <w:r w:rsidRPr="003A5B56">
        <w:rPr>
          <w:rStyle w:val="stl"/>
        </w:rPr>
        <w:t>Scientific Data</w:t>
      </w:r>
      <w:r w:rsidRPr="003A5B56">
        <w:rPr>
          <w:i/>
        </w:rPr>
        <w:t xml:space="preserve">, </w:t>
      </w:r>
      <w:r w:rsidRPr="003A5B56">
        <w:rPr>
          <w:rStyle w:val="vol"/>
          <w:color w:val="auto"/>
        </w:rPr>
        <w:t>3</w:t>
      </w:r>
      <w:r w:rsidRPr="003A5B56">
        <w:t xml:space="preserve">, </w:t>
      </w:r>
      <w:r w:rsidR="00263BF8" w:rsidRPr="001703FA">
        <w:t xml:space="preserve">Article </w:t>
      </w:r>
      <w:r w:rsidRPr="003A5B56">
        <w:rPr>
          <w:rStyle w:val="first-page"/>
          <w:color w:val="auto"/>
        </w:rPr>
        <w:t>160018</w:t>
      </w:r>
      <w:r w:rsidRPr="003A5B56">
        <w:t xml:space="preserve">. </w:t>
      </w:r>
      <w:r w:rsidRPr="003A5B56">
        <w:rPr>
          <w:rStyle w:val="url"/>
          <w:color w:val="auto"/>
        </w:rPr>
        <w:t>https://doi.org/10.1038/sdata.2016.18</w:t>
      </w:r>
      <w:bookmarkEnd w:id="43"/>
    </w:p>
    <w:p w14:paraId="3ABF9C45" w14:textId="77777777" w:rsidR="00135476" w:rsidRPr="003A5B56" w:rsidRDefault="00135476" w:rsidP="007E4963">
      <w:pPr>
        <w:pStyle w:val="CPB"/>
      </w:pPr>
      <w:bookmarkStart w:id="44" w:name="Table1"/>
      <w:r w:rsidRPr="003A5B56">
        <w:t>Table 1.</w:t>
      </w:r>
      <w:bookmarkEnd w:id="44"/>
    </w:p>
    <w:p w14:paraId="63DAE200" w14:textId="3AAADAD5" w:rsidR="00135476" w:rsidRPr="00920649" w:rsidRDefault="0062132F" w:rsidP="007E4963">
      <w:pPr>
        <w:pStyle w:val="CP"/>
        <w:rPr>
          <w:b/>
        </w:rPr>
      </w:pPr>
      <w:r>
        <w:t>Comparison</w:t>
      </w:r>
      <w:r w:rsidR="00135476" w:rsidRPr="00920649">
        <w:t xml:space="preserve"> </w:t>
      </w:r>
      <w:r>
        <w:t>of</w:t>
      </w:r>
      <w:r w:rsidR="00135476" w:rsidRPr="00920649">
        <w:t xml:space="preserve"> </w:t>
      </w:r>
      <w:r>
        <w:t>the Two</w:t>
      </w:r>
      <w:r w:rsidR="00135476" w:rsidRPr="00920649">
        <w:t xml:space="preserve"> Application</w:t>
      </w:r>
      <w:r>
        <w:t>s</w:t>
      </w:r>
    </w:p>
    <w:tbl>
      <w:tblPr>
        <w:tblStyle w:val="a3"/>
        <w:tblW w:w="9345" w:type="dxa"/>
        <w:tblLayout w:type="fixed"/>
        <w:tblLook w:val="0600" w:firstRow="0" w:lastRow="0" w:firstColumn="0" w:lastColumn="0" w:noHBand="1" w:noVBand="1"/>
      </w:tblPr>
      <w:tblGrid>
        <w:gridCol w:w="1620"/>
        <w:gridCol w:w="3270"/>
        <w:gridCol w:w="4455"/>
      </w:tblGrid>
      <w:tr w:rsidR="00E949E6" w:rsidRPr="001703FA" w14:paraId="489D3532" w14:textId="77777777" w:rsidTr="00237A09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F928" w14:textId="3F87B919" w:rsidR="00135476" w:rsidRPr="00237A09" w:rsidRDefault="00135476" w:rsidP="007E4963">
            <w:pPr>
              <w:pStyle w:val="TCH"/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6798" w14:textId="2550837D" w:rsidR="00135476" w:rsidRPr="00E03442" w:rsidRDefault="00E03442" w:rsidP="007E4963">
            <w:pPr>
              <w:pStyle w:val="TCH"/>
              <w:rPr>
                <w:i/>
                <w:iCs/>
                <w:sz w:val="22"/>
                <w:szCs w:val="22"/>
              </w:rPr>
            </w:pPr>
            <w:r w:rsidRPr="00E03442">
              <w:rPr>
                <w:i/>
                <w:iCs/>
              </w:rPr>
              <w:t>c</w:t>
            </w:r>
            <w:r w:rsidR="00135476" w:rsidRPr="00E03442">
              <w:rPr>
                <w:i/>
                <w:iCs/>
              </w:rPr>
              <w:t>odebook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19EC" w14:textId="68FBE5E5" w:rsidR="00135476" w:rsidRPr="00E03442" w:rsidRDefault="00135476" w:rsidP="007E4963">
            <w:pPr>
              <w:pStyle w:val="TCH"/>
              <w:rPr>
                <w:i/>
                <w:iCs/>
                <w:sz w:val="22"/>
                <w:szCs w:val="22"/>
              </w:rPr>
            </w:pPr>
            <w:r w:rsidRPr="00E03442">
              <w:rPr>
                <w:i/>
                <w:iCs/>
              </w:rPr>
              <w:t>Data Dictionary Creator</w:t>
            </w:r>
          </w:p>
        </w:tc>
      </w:tr>
      <w:tr w:rsidR="00E949E6" w:rsidRPr="001703FA" w14:paraId="42687C95" w14:textId="77777777" w:rsidTr="00237A09">
        <w:trPr>
          <w:trHeight w:val="52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9D6C" w14:textId="1351EAE9" w:rsidR="00135476" w:rsidRPr="00813CC8" w:rsidRDefault="00135476" w:rsidP="007E4963">
            <w:pPr>
              <w:pStyle w:val="TCH"/>
              <w:rPr>
                <w:sz w:val="22"/>
              </w:rPr>
            </w:pPr>
            <w:r w:rsidRPr="00813CC8">
              <w:t>Citation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2568" w14:textId="7A546920" w:rsidR="00135476" w:rsidRPr="00813CC8" w:rsidRDefault="00135476" w:rsidP="007E4963">
            <w:pPr>
              <w:pStyle w:val="TCH"/>
              <w:rPr>
                <w:sz w:val="22"/>
              </w:rPr>
            </w:pPr>
            <w:r w:rsidRPr="00813CC8">
              <w:rPr>
                <w:rStyle w:val="cit"/>
                <w:color w:val="auto"/>
              </w:rPr>
              <w:t>Arslan (2019)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D336" w14:textId="7D0316B9" w:rsidR="00135476" w:rsidRPr="00813CC8" w:rsidRDefault="00135476" w:rsidP="007E4963">
            <w:pPr>
              <w:pStyle w:val="TCH"/>
              <w:rPr>
                <w:sz w:val="22"/>
              </w:rPr>
            </w:pPr>
            <w:r w:rsidRPr="00813CC8">
              <w:t xml:space="preserve">Buchanan, De </w:t>
            </w:r>
            <w:proofErr w:type="spellStart"/>
            <w:r w:rsidRPr="00813CC8">
              <w:t>Bruine</w:t>
            </w:r>
            <w:proofErr w:type="spellEnd"/>
            <w:r w:rsidRPr="00813CC8">
              <w:t xml:space="preserve">, </w:t>
            </w:r>
            <w:r w:rsidR="00301310" w:rsidRPr="001703FA">
              <w:t>and</w:t>
            </w:r>
            <w:r w:rsidRPr="00813CC8">
              <w:t xml:space="preserve"> Mohr (2019)</w:t>
            </w:r>
          </w:p>
        </w:tc>
      </w:tr>
      <w:tr w:rsidR="00E949E6" w:rsidRPr="001703FA" w14:paraId="4813CC20" w14:textId="77777777" w:rsidTr="00237A09">
        <w:trPr>
          <w:trHeight w:val="52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4249" w14:textId="77777777" w:rsidR="00135476" w:rsidRPr="00813CC8" w:rsidRDefault="00135476" w:rsidP="007E4963">
            <w:pPr>
              <w:pStyle w:val="TCH"/>
              <w:rPr>
                <w:sz w:val="22"/>
              </w:rPr>
            </w:pPr>
            <w:r w:rsidRPr="00813CC8">
              <w:t>Interface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1275" w14:textId="060998CB" w:rsidR="00135476" w:rsidRPr="00813CC8" w:rsidRDefault="00135476" w:rsidP="007E4963">
            <w:pPr>
              <w:pStyle w:val="TCH"/>
              <w:rPr>
                <w:sz w:val="22"/>
              </w:rPr>
            </w:pPr>
            <w:r w:rsidRPr="00813CC8">
              <w:t xml:space="preserve">Web </w:t>
            </w:r>
            <w:r w:rsidR="00A6457E">
              <w:t>a</w:t>
            </w:r>
            <w:r w:rsidRPr="00813CC8">
              <w:t>pplication</w:t>
            </w:r>
            <w:r w:rsidR="00220A84">
              <w:t xml:space="preserve">, </w:t>
            </w:r>
            <w:r w:rsidRPr="00220A84">
              <w:t>R</w:t>
            </w:r>
            <w:r w:rsidRPr="00813CC8">
              <w:t xml:space="preserve"> package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3F4" w14:textId="4A15B64C" w:rsidR="00135476" w:rsidRPr="00813CC8" w:rsidRDefault="00135476" w:rsidP="007E4963">
            <w:pPr>
              <w:pStyle w:val="TCH"/>
              <w:rPr>
                <w:sz w:val="22"/>
              </w:rPr>
            </w:pPr>
            <w:r w:rsidRPr="00813CC8">
              <w:t xml:space="preserve">Web </w:t>
            </w:r>
            <w:r w:rsidR="00A6457E">
              <w:t>a</w:t>
            </w:r>
            <w:r w:rsidRPr="00813CC8">
              <w:t>pplication</w:t>
            </w:r>
          </w:p>
        </w:tc>
      </w:tr>
      <w:tr w:rsidR="00E949E6" w:rsidRPr="001703FA" w14:paraId="0C181D08" w14:textId="77777777" w:rsidTr="00237A09">
        <w:trPr>
          <w:trHeight w:val="52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C237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Link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829B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https://codebook.formr.org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7137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https://doomlab.shinyapps.io/ddcreator/</w:t>
            </w:r>
          </w:p>
        </w:tc>
      </w:tr>
      <w:tr w:rsidR="00E949E6" w:rsidRPr="001703FA" w14:paraId="38C35DC5" w14:textId="77777777" w:rsidTr="00237A09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6B6A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lastRenderedPageBreak/>
              <w:t>Input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7B20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Nearly all formatted data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6E9D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Nearly all formatted data</w:t>
            </w:r>
          </w:p>
        </w:tc>
      </w:tr>
      <w:tr w:rsidR="00E949E6" w:rsidRPr="001703FA" w14:paraId="3D8FC185" w14:textId="77777777" w:rsidTr="00237A09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1526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Output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30B0" w14:textId="5881259D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 xml:space="preserve">HTML report containing embedded JSON-LD, </w:t>
            </w:r>
            <w:r w:rsidR="00220A84">
              <w:t>csv</w:t>
            </w:r>
            <w:r w:rsidRPr="00813CC8">
              <w:t xml:space="preserve">, </w:t>
            </w:r>
            <w:r w:rsidR="0083371B">
              <w:t xml:space="preserve">and </w:t>
            </w:r>
            <w:r w:rsidRPr="00813CC8">
              <w:t>separate JSON-LD</w:t>
            </w:r>
            <w:r w:rsidR="0083371B">
              <w:t xml:space="preserve"> files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C0A1" w14:textId="25B02F85" w:rsidR="00135476" w:rsidRPr="00813CC8" w:rsidRDefault="00220A84" w:rsidP="007E4963">
            <w:pPr>
              <w:pStyle w:val="TT"/>
              <w:rPr>
                <w:sz w:val="22"/>
              </w:rPr>
            </w:pPr>
            <w:r>
              <w:t>csv</w:t>
            </w:r>
            <w:r w:rsidR="00135476" w:rsidRPr="00813CC8">
              <w:t xml:space="preserve"> files of metadata, JSON-LD</w:t>
            </w:r>
            <w:r w:rsidR="00AE6F83">
              <w:t>-formatted metadata files</w:t>
            </w:r>
            <w:r w:rsidR="00135476" w:rsidRPr="00813CC8">
              <w:t xml:space="preserve">, </w:t>
            </w:r>
            <w:proofErr w:type="spellStart"/>
            <w:r w:rsidR="00135476" w:rsidRPr="00813CC8">
              <w:t>R</w:t>
            </w:r>
            <w:r w:rsidR="0083371B">
              <w:t>D</w:t>
            </w:r>
            <w:r w:rsidR="00135476" w:rsidRPr="00813CC8">
              <w:t>ata</w:t>
            </w:r>
            <w:proofErr w:type="spellEnd"/>
            <w:r w:rsidR="00AE6F83">
              <w:t xml:space="preserve"> </w:t>
            </w:r>
            <w:r w:rsidR="00AE6F83" w:rsidRPr="001703FA">
              <w:t>files</w:t>
            </w:r>
          </w:p>
        </w:tc>
      </w:tr>
      <w:tr w:rsidR="00E949E6" w:rsidRPr="001703FA" w14:paraId="6B95D3E1" w14:textId="77777777" w:rsidTr="00237A09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EDC6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Benefits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9255" w14:textId="193F8B88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 xml:space="preserve">Easiest to </w:t>
            </w:r>
            <w:r w:rsidRPr="00813CC8">
              <w:t>use</w:t>
            </w:r>
          </w:p>
          <w:p w14:paraId="136792B6" w14:textId="0B2FA62C" w:rsidR="00135476" w:rsidRPr="00813CC8" w:rsidRDefault="00220A84" w:rsidP="007E4963">
            <w:pPr>
              <w:pStyle w:val="TT"/>
              <w:rPr>
                <w:sz w:val="22"/>
              </w:rPr>
            </w:pPr>
            <w:r>
              <w:t>Generates</w:t>
            </w:r>
            <w:r w:rsidR="00135476" w:rsidRPr="00813CC8">
              <w:t xml:space="preserve"> metadata</w:t>
            </w:r>
            <w:r>
              <w:t xml:space="preserve"> quickly</w:t>
            </w:r>
          </w:p>
          <w:p w14:paraId="0773FCB4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Generates a summary for each variable in a readable format</w:t>
            </w:r>
          </w:p>
          <w:p w14:paraId="07B23BCB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Uses embedded metadata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8946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Specifies a separate section for category labels</w:t>
            </w:r>
          </w:p>
          <w:p w14:paraId="051B3AEB" w14:textId="3E06A633" w:rsidR="00135476" w:rsidRPr="00813CC8" w:rsidRDefault="00220A84" w:rsidP="007E4963">
            <w:pPr>
              <w:pStyle w:val="TT"/>
              <w:rPr>
                <w:sz w:val="22"/>
              </w:rPr>
            </w:pPr>
            <w:r>
              <w:t xml:space="preserve">Provides </w:t>
            </w:r>
            <w:proofErr w:type="spellStart"/>
            <w:r w:rsidR="00135476" w:rsidRPr="00813CC8">
              <w:t>R</w:t>
            </w:r>
            <w:r w:rsidR="0083371B">
              <w:t>D</w:t>
            </w:r>
            <w:r w:rsidR="00135476" w:rsidRPr="00813CC8">
              <w:t>ata</w:t>
            </w:r>
            <w:proofErr w:type="spellEnd"/>
            <w:r w:rsidR="00135476" w:rsidRPr="00813CC8">
              <w:t xml:space="preserve"> output</w:t>
            </w:r>
          </w:p>
          <w:p w14:paraId="00AFFFD9" w14:textId="2CFCEE75" w:rsidR="00135476" w:rsidRPr="00813CC8" w:rsidRDefault="00DE5F28" w:rsidP="007E4963">
            <w:pPr>
              <w:pStyle w:val="TT"/>
              <w:rPr>
                <w:sz w:val="22"/>
              </w:rPr>
            </w:pPr>
            <w:r>
              <w:t>Provides d</w:t>
            </w:r>
            <w:r w:rsidR="00135476" w:rsidRPr="00813CC8">
              <w:t xml:space="preserve">etailed </w:t>
            </w:r>
            <w:r w:rsidR="0083371B" w:rsidRPr="00813CC8">
              <w:t>data</w:t>
            </w:r>
            <w:r w:rsidR="0083371B">
              <w:t>-</w:t>
            </w:r>
            <w:r w:rsidR="00135476" w:rsidRPr="00813CC8">
              <w:t xml:space="preserve">entry options for </w:t>
            </w:r>
            <w:r w:rsidR="00220A84" w:rsidRPr="00813CC8">
              <w:t>non</w:t>
            </w:r>
            <w:r w:rsidR="00220A84">
              <w:t>-</w:t>
            </w:r>
            <w:r w:rsidR="00135476" w:rsidRPr="00220A84">
              <w:t>R</w:t>
            </w:r>
            <w:r w:rsidR="00135476" w:rsidRPr="00813CC8">
              <w:t xml:space="preserve"> users</w:t>
            </w:r>
          </w:p>
          <w:p w14:paraId="7AF6DD54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Uses embedded metadata</w:t>
            </w:r>
          </w:p>
        </w:tc>
      </w:tr>
    </w:tbl>
    <w:p w14:paraId="693C3DA5" w14:textId="77777777" w:rsidR="00416D47" w:rsidRPr="001703FA" w:rsidRDefault="00416D47" w:rsidP="007E4963"/>
    <w:sectPr w:rsidR="00416D47" w:rsidRPr="001703FA" w:rsidSect="003A5B56"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FB8EF" w14:textId="77777777" w:rsidR="004A24A7" w:rsidRDefault="004A24A7" w:rsidP="007E4963"/>
  </w:endnote>
  <w:endnote w:type="continuationSeparator" w:id="0">
    <w:p w14:paraId="5D8EF27F" w14:textId="77777777" w:rsidR="004A24A7" w:rsidRDefault="004A24A7" w:rsidP="007E49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SSTIXThirteen">
    <w:altName w:val="Times New Roman"/>
    <w:panose1 w:val="020B0604020202020204"/>
    <w:charset w:val="00"/>
    <w:family w:val="roman"/>
    <w:notTrueType/>
    <w:pitch w:val="default"/>
  </w:font>
  <w:font w:name="ESSTIXFourteen">
    <w:altName w:val="Times New Roman"/>
    <w:panose1 w:val="020B0604020202020204"/>
    <w:charset w:val="00"/>
    <w:family w:val="roman"/>
    <w:notTrueType/>
    <w:pitch w:val="default"/>
  </w:font>
  <w:font w:name="ESSTIXFifteen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wingbats">
    <w:altName w:val="Times New Roman"/>
    <w:panose1 w:val="020B0604020202020204"/>
    <w:charset w:val="00"/>
    <w:family w:val="roman"/>
    <w:notTrueType/>
    <w:pitch w:val="default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Euclid Math One">
    <w:altName w:val="Symbol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Euclid Math Two">
    <w:altName w:val="Symbol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Euclid Extra">
    <w:altName w:val="Symbol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4D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61375" w14:textId="77777777" w:rsidR="004A24A7" w:rsidRDefault="004A24A7" w:rsidP="007E4963">
      <w:r>
        <w:separator/>
      </w:r>
    </w:p>
  </w:footnote>
  <w:footnote w:type="continuationSeparator" w:id="0">
    <w:p w14:paraId="09DD931E" w14:textId="77777777" w:rsidR="004A24A7" w:rsidRDefault="004A24A7" w:rsidP="007E4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AAEC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E095B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FC4E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0D8CB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FA5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245E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A49FB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DA89C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4490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CA12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579C9"/>
    <w:multiLevelType w:val="hybridMultilevel"/>
    <w:tmpl w:val="A042A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340D"/>
    <w:multiLevelType w:val="hybridMultilevel"/>
    <w:tmpl w:val="44DAC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33F7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68B53D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421608AF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4FA815E4"/>
    <w:multiLevelType w:val="multilevel"/>
    <w:tmpl w:val="10CCCF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FCC0ED5"/>
    <w:multiLevelType w:val="hybridMultilevel"/>
    <w:tmpl w:val="A042A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4"/>
  </w:num>
  <w:num w:numId="15">
    <w:abstractNumId w:val="11"/>
  </w:num>
  <w:num w:numId="16">
    <w:abstractNumId w:val="10"/>
  </w:num>
  <w:num w:numId="17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hele Nathan">
    <w15:presenceInfo w15:providerId="AD" w15:userId="S-1-5-21-2024156776-919891784-1011632211-25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linkStyle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1D"/>
    <w:rsid w:val="00006F39"/>
    <w:rsid w:val="0002357A"/>
    <w:rsid w:val="000270C8"/>
    <w:rsid w:val="00031D5E"/>
    <w:rsid w:val="000326DE"/>
    <w:rsid w:val="00040B66"/>
    <w:rsid w:val="00055614"/>
    <w:rsid w:val="00076BD5"/>
    <w:rsid w:val="00094663"/>
    <w:rsid w:val="000A4CD2"/>
    <w:rsid w:val="000D77F6"/>
    <w:rsid w:val="000F0C02"/>
    <w:rsid w:val="000F0C4D"/>
    <w:rsid w:val="00133A75"/>
    <w:rsid w:val="00135476"/>
    <w:rsid w:val="00161A17"/>
    <w:rsid w:val="001703FA"/>
    <w:rsid w:val="00171192"/>
    <w:rsid w:val="0018062D"/>
    <w:rsid w:val="00186472"/>
    <w:rsid w:val="00195BDC"/>
    <w:rsid w:val="0019614E"/>
    <w:rsid w:val="001A214B"/>
    <w:rsid w:val="001E03DE"/>
    <w:rsid w:val="001F33A1"/>
    <w:rsid w:val="00220A84"/>
    <w:rsid w:val="00237A09"/>
    <w:rsid w:val="00263BF8"/>
    <w:rsid w:val="002959CA"/>
    <w:rsid w:val="002A5B43"/>
    <w:rsid w:val="00301310"/>
    <w:rsid w:val="00322E37"/>
    <w:rsid w:val="00387AE5"/>
    <w:rsid w:val="00391BB7"/>
    <w:rsid w:val="003A04DD"/>
    <w:rsid w:val="003A395E"/>
    <w:rsid w:val="003A4DE9"/>
    <w:rsid w:val="003A5B56"/>
    <w:rsid w:val="003A6BDE"/>
    <w:rsid w:val="003E3998"/>
    <w:rsid w:val="003F599D"/>
    <w:rsid w:val="00416D47"/>
    <w:rsid w:val="00435CBF"/>
    <w:rsid w:val="004405FD"/>
    <w:rsid w:val="00463BAF"/>
    <w:rsid w:val="00485BA3"/>
    <w:rsid w:val="00490977"/>
    <w:rsid w:val="004A24A7"/>
    <w:rsid w:val="004A7E3A"/>
    <w:rsid w:val="004F01C5"/>
    <w:rsid w:val="005142F5"/>
    <w:rsid w:val="005145A4"/>
    <w:rsid w:val="005379B6"/>
    <w:rsid w:val="00593AE6"/>
    <w:rsid w:val="005A3A78"/>
    <w:rsid w:val="005A6C12"/>
    <w:rsid w:val="005B353F"/>
    <w:rsid w:val="005B3B08"/>
    <w:rsid w:val="005C1241"/>
    <w:rsid w:val="005C56B5"/>
    <w:rsid w:val="005D14A0"/>
    <w:rsid w:val="005E739C"/>
    <w:rsid w:val="00604F1A"/>
    <w:rsid w:val="00606262"/>
    <w:rsid w:val="00612128"/>
    <w:rsid w:val="0062132F"/>
    <w:rsid w:val="00632DAC"/>
    <w:rsid w:val="006702A8"/>
    <w:rsid w:val="00670D18"/>
    <w:rsid w:val="006802A3"/>
    <w:rsid w:val="0068767A"/>
    <w:rsid w:val="0069164B"/>
    <w:rsid w:val="006B758E"/>
    <w:rsid w:val="00715E26"/>
    <w:rsid w:val="007236DC"/>
    <w:rsid w:val="007931AF"/>
    <w:rsid w:val="007A17D1"/>
    <w:rsid w:val="007E03E1"/>
    <w:rsid w:val="007E4963"/>
    <w:rsid w:val="007E4EE8"/>
    <w:rsid w:val="0081331A"/>
    <w:rsid w:val="00813CC8"/>
    <w:rsid w:val="0082688E"/>
    <w:rsid w:val="008331D5"/>
    <w:rsid w:val="0083371B"/>
    <w:rsid w:val="00843EE4"/>
    <w:rsid w:val="00844DC2"/>
    <w:rsid w:val="00847EB5"/>
    <w:rsid w:val="00867E90"/>
    <w:rsid w:val="008B0C2E"/>
    <w:rsid w:val="008B4501"/>
    <w:rsid w:val="008D0B43"/>
    <w:rsid w:val="008E39FE"/>
    <w:rsid w:val="00920649"/>
    <w:rsid w:val="00931212"/>
    <w:rsid w:val="0095351D"/>
    <w:rsid w:val="009675E2"/>
    <w:rsid w:val="009738D2"/>
    <w:rsid w:val="009836D5"/>
    <w:rsid w:val="009B3966"/>
    <w:rsid w:val="00A17A02"/>
    <w:rsid w:val="00A44EBC"/>
    <w:rsid w:val="00A46C4A"/>
    <w:rsid w:val="00A56B9D"/>
    <w:rsid w:val="00A6457E"/>
    <w:rsid w:val="00AA48DC"/>
    <w:rsid w:val="00AA78B8"/>
    <w:rsid w:val="00AD5374"/>
    <w:rsid w:val="00AE6F83"/>
    <w:rsid w:val="00B02EF6"/>
    <w:rsid w:val="00B332FD"/>
    <w:rsid w:val="00B40035"/>
    <w:rsid w:val="00B41542"/>
    <w:rsid w:val="00B4735D"/>
    <w:rsid w:val="00B52774"/>
    <w:rsid w:val="00BA420A"/>
    <w:rsid w:val="00BC2F4F"/>
    <w:rsid w:val="00BD3527"/>
    <w:rsid w:val="00BF13C1"/>
    <w:rsid w:val="00BF26BD"/>
    <w:rsid w:val="00BF6B35"/>
    <w:rsid w:val="00C40E7D"/>
    <w:rsid w:val="00C42D4D"/>
    <w:rsid w:val="00C46798"/>
    <w:rsid w:val="00C862A2"/>
    <w:rsid w:val="00C90423"/>
    <w:rsid w:val="00CB4986"/>
    <w:rsid w:val="00CD483D"/>
    <w:rsid w:val="00D417CC"/>
    <w:rsid w:val="00D5764A"/>
    <w:rsid w:val="00D81707"/>
    <w:rsid w:val="00D82F46"/>
    <w:rsid w:val="00DA1F62"/>
    <w:rsid w:val="00DB6D22"/>
    <w:rsid w:val="00DC6C0C"/>
    <w:rsid w:val="00DE5F28"/>
    <w:rsid w:val="00E03442"/>
    <w:rsid w:val="00E05840"/>
    <w:rsid w:val="00E254BA"/>
    <w:rsid w:val="00E26AD9"/>
    <w:rsid w:val="00E41A76"/>
    <w:rsid w:val="00E723CD"/>
    <w:rsid w:val="00E8614D"/>
    <w:rsid w:val="00E86613"/>
    <w:rsid w:val="00E86E4D"/>
    <w:rsid w:val="00E949E6"/>
    <w:rsid w:val="00EA542E"/>
    <w:rsid w:val="00EA65B0"/>
    <w:rsid w:val="00EF2F69"/>
    <w:rsid w:val="00EF3ADD"/>
    <w:rsid w:val="00F07F66"/>
    <w:rsid w:val="00F22325"/>
    <w:rsid w:val="00F27510"/>
    <w:rsid w:val="00F32F12"/>
    <w:rsid w:val="00F46789"/>
    <w:rsid w:val="00F83461"/>
    <w:rsid w:val="00FB219E"/>
    <w:rsid w:val="00FC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971D"/>
  <w15:docId w15:val="{EB96239E-3B85-4290-AB69-D32A7375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7E4963"/>
    <w:pPr>
      <w:widowControl w:val="0"/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03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70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703F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703F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703FA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1703FA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703F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703F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703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703F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rsid w:val="00604F1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B49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B49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B49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B49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B49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basedOn w:val="DefaultParagraphFont"/>
    <w:link w:val="Heading7"/>
    <w:rsid w:val="001703F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703F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703FA"/>
    <w:rPr>
      <w:rFonts w:eastAsia="Times New Roman"/>
    </w:rPr>
  </w:style>
  <w:style w:type="character" w:styleId="Hyperlink">
    <w:name w:val="Hyperlink"/>
    <w:basedOn w:val="DefaultParagraphFont"/>
    <w:uiPriority w:val="99"/>
    <w:rsid w:val="001703FA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1703FA"/>
    <w:rPr>
      <w:color w:val="000080"/>
      <w:u w:val="single"/>
    </w:rPr>
  </w:style>
  <w:style w:type="paragraph" w:styleId="Index9">
    <w:name w:val="index 9"/>
    <w:basedOn w:val="Normal"/>
    <w:autoRedefine/>
    <w:uiPriority w:val="99"/>
    <w:semiHidden/>
    <w:unhideWhenUsed/>
    <w:rsid w:val="001703FA"/>
    <w:pPr>
      <w:ind w:left="2160" w:hanging="240"/>
    </w:pPr>
  </w:style>
  <w:style w:type="character" w:customStyle="1" w:styleId="TitleChar">
    <w:name w:val="Title Char"/>
    <w:basedOn w:val="DefaultParagraphFont"/>
    <w:link w:val="Title"/>
    <w:rsid w:val="001703FA"/>
    <w:rPr>
      <w:rFonts w:eastAsia="Times New Roman"/>
      <w:b/>
      <w:bCs/>
      <w:kern w:val="28"/>
      <w:sz w:val="32"/>
      <w:szCs w:val="32"/>
    </w:rPr>
  </w:style>
  <w:style w:type="paragraph" w:customStyle="1" w:styleId="verseline">
    <w:name w:val="verseline"/>
    <w:basedOn w:val="Normal"/>
    <w:rsid w:val="001703FA"/>
  </w:style>
  <w:style w:type="paragraph" w:customStyle="1" w:styleId="speech">
    <w:name w:val="speech"/>
    <w:basedOn w:val="Normal"/>
    <w:rsid w:val="001703FA"/>
  </w:style>
  <w:style w:type="paragraph" w:customStyle="1" w:styleId="fixedtbl">
    <w:name w:val="fixedtbl"/>
    <w:basedOn w:val="Normal"/>
    <w:rsid w:val="001703FA"/>
  </w:style>
  <w:style w:type="paragraph" w:customStyle="1" w:styleId="attribute">
    <w:name w:val="attribute"/>
    <w:basedOn w:val="Normal"/>
    <w:rsid w:val="001703FA"/>
    <w:pPr>
      <w:spacing w:before="120"/>
      <w:ind w:left="288" w:right="288"/>
    </w:pPr>
    <w:rPr>
      <w:sz w:val="20"/>
      <w:szCs w:val="20"/>
    </w:rPr>
  </w:style>
  <w:style w:type="paragraph" w:customStyle="1" w:styleId="seriespage">
    <w:name w:val="seriespage"/>
    <w:basedOn w:val="Normal"/>
    <w:rsid w:val="001703FA"/>
    <w:pPr>
      <w:spacing w:before="120"/>
      <w:ind w:left="288" w:right="288"/>
    </w:pPr>
    <w:rPr>
      <w:sz w:val="20"/>
      <w:szCs w:val="20"/>
    </w:rPr>
  </w:style>
  <w:style w:type="paragraph" w:customStyle="1" w:styleId="series-title">
    <w:name w:val="series-title"/>
    <w:basedOn w:val="Normal"/>
    <w:rsid w:val="001703FA"/>
    <w:pPr>
      <w:spacing w:before="120"/>
      <w:ind w:left="288" w:right="288"/>
    </w:pPr>
    <w:rPr>
      <w:sz w:val="20"/>
      <w:szCs w:val="20"/>
    </w:rPr>
  </w:style>
  <w:style w:type="paragraph" w:customStyle="1" w:styleId="series-editors">
    <w:name w:val="series-editors"/>
    <w:basedOn w:val="Normal"/>
    <w:rsid w:val="001703FA"/>
    <w:pPr>
      <w:spacing w:before="120"/>
      <w:ind w:left="288" w:right="288"/>
    </w:pPr>
    <w:rPr>
      <w:sz w:val="20"/>
      <w:szCs w:val="20"/>
    </w:rPr>
  </w:style>
  <w:style w:type="paragraph" w:customStyle="1" w:styleId="xx">
    <w:name w:val="xx"/>
    <w:basedOn w:val="Normal"/>
    <w:rsid w:val="001703FA"/>
    <w:pPr>
      <w:spacing w:before="120"/>
      <w:ind w:left="288" w:right="288"/>
    </w:pPr>
    <w:rPr>
      <w:sz w:val="20"/>
      <w:szCs w:val="20"/>
    </w:rPr>
  </w:style>
  <w:style w:type="paragraph" w:customStyle="1" w:styleId="fixedimage">
    <w:name w:val="fixedimage"/>
    <w:basedOn w:val="Normal"/>
    <w:rsid w:val="001703FA"/>
    <w:pPr>
      <w:spacing w:before="120"/>
    </w:pPr>
  </w:style>
  <w:style w:type="paragraph" w:customStyle="1" w:styleId="sublistunordered">
    <w:name w:val="sublistunordered"/>
    <w:basedOn w:val="Normal"/>
    <w:rsid w:val="001703FA"/>
    <w:pPr>
      <w:spacing w:before="120"/>
      <w:ind w:left="288" w:right="288"/>
    </w:pPr>
    <w:rPr>
      <w:sz w:val="20"/>
      <w:szCs w:val="20"/>
    </w:rPr>
  </w:style>
  <w:style w:type="paragraph" w:customStyle="1" w:styleId="textbox">
    <w:name w:val="textbox"/>
    <w:basedOn w:val="Normal"/>
    <w:rsid w:val="001703FA"/>
    <w:pPr>
      <w:spacing w:before="120"/>
      <w:ind w:left="288" w:right="288"/>
    </w:pPr>
    <w:rPr>
      <w:sz w:val="20"/>
      <w:szCs w:val="20"/>
    </w:rPr>
  </w:style>
  <w:style w:type="paragraph" w:customStyle="1" w:styleId="body">
    <w:name w:val="body"/>
    <w:basedOn w:val="Normal"/>
    <w:rsid w:val="001703FA"/>
    <w:pPr>
      <w:shd w:val="clear" w:color="auto" w:fill="C0C0C0"/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tail">
    <w:name w:val="tail"/>
    <w:basedOn w:val="Normal"/>
    <w:rsid w:val="001703FA"/>
    <w:pPr>
      <w:shd w:val="clear" w:color="auto" w:fill="C0C0C0"/>
      <w:spacing w:before="100" w:beforeAutospacing="1" w:after="100" w:afterAutospacing="1"/>
      <w:jc w:val="center"/>
    </w:pPr>
    <w:rPr>
      <w:sz w:val="28"/>
      <w:szCs w:val="28"/>
    </w:rPr>
  </w:style>
  <w:style w:type="paragraph" w:styleId="NormalWeb">
    <w:name w:val="Normal (Web)"/>
    <w:basedOn w:val="Normal"/>
    <w:semiHidden/>
    <w:rsid w:val="001703FA"/>
  </w:style>
  <w:style w:type="paragraph" w:customStyle="1" w:styleId="unicode">
    <w:name w:val="unicode"/>
    <w:basedOn w:val="Normal"/>
    <w:rsid w:val="001703F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po-number">
    <w:name w:val="po-number"/>
    <w:basedOn w:val="DefaultParagraphFont"/>
    <w:rsid w:val="001703FA"/>
    <w:rPr>
      <w:vanish/>
      <w:webHidden w:val="0"/>
      <w:specVanish w:val="0"/>
    </w:rPr>
  </w:style>
  <w:style w:type="character" w:customStyle="1" w:styleId="item-title">
    <w:name w:val="item-title"/>
    <w:basedOn w:val="DefaultParagraphFont"/>
    <w:rsid w:val="001703FA"/>
    <w:rPr>
      <w:b/>
      <w:bCs/>
      <w:shd w:val="clear" w:color="auto" w:fill="FFC0CB"/>
    </w:rPr>
  </w:style>
  <w:style w:type="character" w:customStyle="1" w:styleId="label">
    <w:name w:val="label"/>
    <w:basedOn w:val="DefaultParagraphFont"/>
    <w:rsid w:val="001703FA"/>
    <w:rPr>
      <w:vanish/>
      <w:webHidden w:val="0"/>
      <w:specVanish w:val="0"/>
    </w:rPr>
  </w:style>
  <w:style w:type="character" w:customStyle="1" w:styleId="report">
    <w:name w:val="report"/>
    <w:basedOn w:val="DefaultParagraphFont"/>
    <w:rsid w:val="001703FA"/>
    <w:rPr>
      <w:bdr w:val="none" w:sz="0" w:space="0" w:color="auto" w:frame="1"/>
    </w:rPr>
  </w:style>
  <w:style w:type="character" w:customStyle="1" w:styleId="isbn">
    <w:name w:val="isbn"/>
    <w:basedOn w:val="DefaultParagraphFont"/>
    <w:rsid w:val="001703FA"/>
    <w:rPr>
      <w:bdr w:val="none" w:sz="0" w:space="0" w:color="auto" w:frame="1"/>
      <w:shd w:val="clear" w:color="auto" w:fill="ADD8E6"/>
    </w:rPr>
  </w:style>
  <w:style w:type="character" w:customStyle="1" w:styleId="issn">
    <w:name w:val="issn"/>
    <w:basedOn w:val="DefaultParagraphFont"/>
    <w:rsid w:val="001703FA"/>
    <w:rPr>
      <w:bdr w:val="none" w:sz="0" w:space="0" w:color="auto" w:frame="1"/>
      <w:shd w:val="clear" w:color="auto" w:fill="ADD8E6"/>
    </w:rPr>
  </w:style>
  <w:style w:type="character" w:customStyle="1" w:styleId="conf">
    <w:name w:val="conf"/>
    <w:basedOn w:val="DefaultParagraphFont"/>
    <w:rsid w:val="001703FA"/>
    <w:rPr>
      <w:bdr w:val="none" w:sz="0" w:space="0" w:color="auto" w:frame="1"/>
    </w:rPr>
  </w:style>
  <w:style w:type="character" w:customStyle="1" w:styleId="gen">
    <w:name w:val="gen"/>
    <w:basedOn w:val="DefaultParagraphFont"/>
    <w:rsid w:val="001703FA"/>
    <w:rPr>
      <w:color w:val="FF99CC"/>
      <w:shd w:val="clear" w:color="auto" w:fill="00FFFF"/>
    </w:rPr>
  </w:style>
  <w:style w:type="character" w:customStyle="1" w:styleId="fu">
    <w:name w:val="fu"/>
    <w:basedOn w:val="DefaultParagraphFont"/>
    <w:rsid w:val="001703FA"/>
    <w:rPr>
      <w:color w:val="A52A2A"/>
    </w:rPr>
  </w:style>
  <w:style w:type="character" w:customStyle="1" w:styleId="tu">
    <w:name w:val="tu"/>
    <w:basedOn w:val="DefaultParagraphFont"/>
    <w:rsid w:val="001703FA"/>
    <w:rPr>
      <w:color w:val="0000FF"/>
    </w:rPr>
  </w:style>
  <w:style w:type="character" w:customStyle="1" w:styleId="url">
    <w:name w:val="url"/>
    <w:basedOn w:val="DefaultParagraphFont"/>
    <w:rsid w:val="00DC6C0C"/>
    <w:rPr>
      <w:color w:val="0000FF"/>
    </w:rPr>
  </w:style>
  <w:style w:type="character" w:customStyle="1" w:styleId="customer">
    <w:name w:val="customer"/>
    <w:basedOn w:val="DefaultParagraphFont"/>
    <w:rsid w:val="001703FA"/>
    <w:rPr>
      <w:bdr w:val="single" w:sz="6" w:space="0" w:color="FF0000" w:frame="1"/>
      <w:shd w:val="clear" w:color="auto" w:fill="90EE90"/>
    </w:rPr>
  </w:style>
  <w:style w:type="character" w:customStyle="1" w:styleId="patent">
    <w:name w:val="patent"/>
    <w:basedOn w:val="DefaultParagraphFont"/>
    <w:rsid w:val="001703FA"/>
    <w:rPr>
      <w:color w:val="000000"/>
      <w:shd w:val="clear" w:color="auto" w:fill="CD9B9B"/>
    </w:rPr>
  </w:style>
  <w:style w:type="character" w:customStyle="1" w:styleId="trans-source">
    <w:name w:val="trans-source"/>
    <w:basedOn w:val="DefaultParagraphFont"/>
    <w:rsid w:val="001703FA"/>
    <w:rPr>
      <w:color w:val="000000"/>
      <w:shd w:val="clear" w:color="auto" w:fill="FBA16C"/>
    </w:rPr>
  </w:style>
  <w:style w:type="character" w:customStyle="1" w:styleId="season">
    <w:name w:val="season"/>
    <w:basedOn w:val="DefaultParagraphFont"/>
    <w:rsid w:val="001703FA"/>
    <w:rPr>
      <w:color w:val="000000"/>
      <w:shd w:val="clear" w:color="auto" w:fill="FFEC8B"/>
    </w:rPr>
  </w:style>
  <w:style w:type="character" w:customStyle="1" w:styleId="thesis">
    <w:name w:val="thesis"/>
    <w:basedOn w:val="DefaultParagraphFont"/>
    <w:rsid w:val="001703FA"/>
    <w:rPr>
      <w:color w:val="B8860B"/>
      <w:shd w:val="clear" w:color="auto" w:fill="F5FFFA"/>
    </w:rPr>
  </w:style>
  <w:style w:type="character" w:customStyle="1" w:styleId="writer">
    <w:name w:val="writer"/>
    <w:basedOn w:val="DefaultParagraphFont"/>
    <w:rsid w:val="001703FA"/>
    <w:rPr>
      <w:rFonts w:ascii="Arial Unicode MS" w:eastAsia="Arial Unicode MS" w:hAnsi="Arial Unicode MS" w:cs="Arial Unicode MS" w:hint="eastAsia"/>
      <w:color w:val="FFD700"/>
      <w:sz w:val="36"/>
      <w:szCs w:val="36"/>
    </w:rPr>
  </w:style>
  <w:style w:type="character" w:customStyle="1" w:styleId="role">
    <w:name w:val="role"/>
    <w:basedOn w:val="DefaultParagraphFont"/>
    <w:rsid w:val="001703FA"/>
    <w:rPr>
      <w:color w:val="878786"/>
    </w:rPr>
  </w:style>
  <w:style w:type="character" w:customStyle="1" w:styleId="scp">
    <w:name w:val="scp"/>
    <w:basedOn w:val="DefaultParagraphFont"/>
    <w:rsid w:val="001703FA"/>
    <w:rPr>
      <w:smallCaps/>
    </w:rPr>
  </w:style>
  <w:style w:type="character" w:customStyle="1" w:styleId="smallcaps">
    <w:name w:val="smallcaps"/>
    <w:basedOn w:val="DefaultParagraphFont"/>
    <w:rsid w:val="001703FA"/>
    <w:rPr>
      <w:smallCaps/>
    </w:rPr>
  </w:style>
  <w:style w:type="character" w:customStyle="1" w:styleId="sc">
    <w:name w:val="sc"/>
    <w:basedOn w:val="DefaultParagraphFont"/>
    <w:rsid w:val="001703FA"/>
    <w:rPr>
      <w:rFonts w:ascii="ESSTIXThirteen" w:hAnsi="ESSTIXThirteen" w:hint="default"/>
    </w:rPr>
  </w:style>
  <w:style w:type="character" w:customStyle="1" w:styleId="openface">
    <w:name w:val="openface"/>
    <w:basedOn w:val="DefaultParagraphFont"/>
    <w:rsid w:val="001703FA"/>
    <w:rPr>
      <w:rFonts w:ascii="ESSTIXFourteen" w:hAnsi="ESSTIXFourteen" w:hint="default"/>
    </w:rPr>
  </w:style>
  <w:style w:type="character" w:customStyle="1" w:styleId="fr">
    <w:name w:val="fr"/>
    <w:basedOn w:val="DefaultParagraphFont"/>
    <w:rsid w:val="001703FA"/>
    <w:rPr>
      <w:rFonts w:ascii="ESSTIXFifteen" w:hAnsi="ESSTIXFifteen" w:hint="default"/>
    </w:rPr>
  </w:style>
  <w:style w:type="character" w:customStyle="1" w:styleId="ty">
    <w:name w:val="ty"/>
    <w:basedOn w:val="DefaultParagraphFont"/>
    <w:rsid w:val="001703FA"/>
    <w:rPr>
      <w:rFonts w:ascii="Courier New" w:hAnsi="Courier New" w:cs="Courier New" w:hint="default"/>
    </w:rPr>
  </w:style>
  <w:style w:type="character" w:customStyle="1" w:styleId="sanserif">
    <w:name w:val="sanserif"/>
    <w:basedOn w:val="DefaultParagraphFont"/>
    <w:rsid w:val="001703FA"/>
    <w:rPr>
      <w:rFonts w:ascii="Arial" w:hAnsi="Arial" w:cs="Arial" w:hint="default"/>
    </w:rPr>
  </w:style>
  <w:style w:type="character" w:customStyle="1" w:styleId="tmi">
    <w:name w:val="tmi"/>
    <w:basedOn w:val="DefaultParagraphFont"/>
    <w:rsid w:val="001703FA"/>
    <w:rPr>
      <w:rFonts w:ascii="Courier New" w:hAnsi="Courier New" w:cs="Courier New" w:hint="default"/>
      <w:i/>
      <w:iCs/>
      <w:shd w:val="clear" w:color="auto" w:fill="FFFF00"/>
    </w:rPr>
  </w:style>
  <w:style w:type="character" w:customStyle="1" w:styleId="tmb">
    <w:name w:val="tmb"/>
    <w:basedOn w:val="DefaultParagraphFont"/>
    <w:rsid w:val="001703FA"/>
    <w:rPr>
      <w:rFonts w:ascii="Courier New" w:hAnsi="Courier New" w:cs="Courier New" w:hint="default"/>
      <w:b/>
      <w:bCs/>
      <w:shd w:val="clear" w:color="auto" w:fill="FFFF00"/>
    </w:rPr>
  </w:style>
  <w:style w:type="character" w:customStyle="1" w:styleId="smr">
    <w:name w:val="smr"/>
    <w:basedOn w:val="DefaultParagraphFont"/>
    <w:rsid w:val="001703FA"/>
    <w:rPr>
      <w:rFonts w:ascii="Arial Unicode MS" w:eastAsia="Arial Unicode MS" w:hAnsi="Arial Unicode MS" w:cs="Arial Unicode MS" w:hint="eastAsia"/>
      <w:i w:val="0"/>
      <w:iCs w:val="0"/>
      <w:shd w:val="clear" w:color="auto" w:fill="FFFF00"/>
    </w:rPr>
  </w:style>
  <w:style w:type="character" w:customStyle="1" w:styleId="smbi">
    <w:name w:val="smbi"/>
    <w:basedOn w:val="DefaultParagraphFont"/>
    <w:rsid w:val="001703FA"/>
    <w:rPr>
      <w:rFonts w:ascii="Arial Unicode MS" w:eastAsia="Arial Unicode MS" w:hAnsi="Arial Unicode MS" w:cs="Arial Unicode MS" w:hint="eastAsia"/>
      <w:b/>
      <w:bCs/>
      <w:i/>
      <w:iCs/>
      <w:shd w:val="clear" w:color="auto" w:fill="FFFF00"/>
    </w:rPr>
  </w:style>
  <w:style w:type="character" w:customStyle="1" w:styleId="base">
    <w:name w:val="base"/>
    <w:basedOn w:val="DefaultParagraphFont"/>
    <w:rsid w:val="001703FA"/>
  </w:style>
  <w:style w:type="character" w:customStyle="1" w:styleId="sup">
    <w:name w:val="sup"/>
    <w:basedOn w:val="DefaultParagraphFont"/>
    <w:rsid w:val="001703FA"/>
    <w:rPr>
      <w:vertAlign w:val="superscript"/>
    </w:rPr>
  </w:style>
  <w:style w:type="character" w:customStyle="1" w:styleId="sub">
    <w:name w:val="sub"/>
    <w:basedOn w:val="DefaultParagraphFont"/>
    <w:rsid w:val="001703FA"/>
    <w:rPr>
      <w:vertAlign w:val="subscript"/>
    </w:rPr>
  </w:style>
  <w:style w:type="character" w:customStyle="1" w:styleId="view">
    <w:name w:val="view"/>
    <w:basedOn w:val="DefaultParagraphFont"/>
    <w:rsid w:val="001703FA"/>
    <w:rPr>
      <w:color w:val="FFFFFF"/>
      <w:effect w:val="none"/>
      <w:bdr w:val="single" w:sz="6" w:space="0" w:color="000000" w:frame="1"/>
      <w:shd w:val="clear" w:color="auto" w:fill="0000FF"/>
    </w:rPr>
  </w:style>
  <w:style w:type="character" w:customStyle="1" w:styleId="symbol">
    <w:name w:val="symbol"/>
    <w:basedOn w:val="DefaultParagraphFont"/>
    <w:rsid w:val="001703FA"/>
    <w:rPr>
      <w:rFonts w:ascii="Symbol" w:hAnsi="Symbol" w:hint="default"/>
    </w:rPr>
  </w:style>
  <w:style w:type="character" w:customStyle="1" w:styleId="zapfwingbats">
    <w:name w:val="zapfwingbats"/>
    <w:basedOn w:val="DefaultParagraphFont"/>
    <w:rsid w:val="001703FA"/>
    <w:rPr>
      <w:rFonts w:ascii="Zapfwingbats" w:hAnsi="Zapfwingbats" w:hint="default"/>
    </w:rPr>
  </w:style>
  <w:style w:type="character" w:customStyle="1" w:styleId="rborder">
    <w:name w:val="rborder"/>
    <w:basedOn w:val="DefaultParagraphFont"/>
    <w:rsid w:val="001703FA"/>
  </w:style>
  <w:style w:type="character" w:customStyle="1" w:styleId="webdings">
    <w:name w:val="webdings"/>
    <w:basedOn w:val="DefaultParagraphFont"/>
    <w:rsid w:val="001703FA"/>
    <w:rPr>
      <w:rFonts w:ascii="Webdings" w:hAnsi="Webdings" w:hint="default"/>
    </w:rPr>
  </w:style>
  <w:style w:type="character" w:customStyle="1" w:styleId="euclidmathone">
    <w:name w:val="euclid_math_one"/>
    <w:basedOn w:val="DefaultParagraphFont"/>
    <w:rsid w:val="001703FA"/>
    <w:rPr>
      <w:rFonts w:ascii="Euclid Math One" w:hAnsi="Euclid Math One" w:hint="default"/>
    </w:rPr>
  </w:style>
  <w:style w:type="character" w:customStyle="1" w:styleId="euclidmathtwo">
    <w:name w:val="euclid_math_two"/>
    <w:basedOn w:val="DefaultParagraphFont"/>
    <w:rsid w:val="001703FA"/>
    <w:rPr>
      <w:rFonts w:ascii="Euclid Math Two" w:hAnsi="Euclid Math Two" w:hint="default"/>
    </w:rPr>
  </w:style>
  <w:style w:type="character" w:customStyle="1" w:styleId="euclidextra">
    <w:name w:val="euclid_extra"/>
    <w:basedOn w:val="DefaultParagraphFont"/>
    <w:rsid w:val="001703FA"/>
    <w:rPr>
      <w:rFonts w:ascii="Euclid Extra" w:hAnsi="Euclid Extra" w:hint="default"/>
    </w:rPr>
  </w:style>
  <w:style w:type="character" w:customStyle="1" w:styleId="mtextra">
    <w:name w:val="mt_extra"/>
    <w:basedOn w:val="DefaultParagraphFont"/>
    <w:rsid w:val="001703FA"/>
    <w:rPr>
      <w:rFonts w:ascii="MT Extra" w:hAnsi="MT Extra" w:hint="default"/>
    </w:rPr>
  </w:style>
  <w:style w:type="character" w:customStyle="1" w:styleId="presub">
    <w:name w:val="presub"/>
    <w:basedOn w:val="DefaultParagraphFont"/>
    <w:rsid w:val="001703FA"/>
    <w:rPr>
      <w:vertAlign w:val="subscript"/>
    </w:rPr>
  </w:style>
  <w:style w:type="character" w:customStyle="1" w:styleId="uispace">
    <w:name w:val="uispace"/>
    <w:basedOn w:val="DefaultParagraphFont"/>
    <w:rsid w:val="001703FA"/>
    <w:rPr>
      <w:shd w:val="clear" w:color="auto" w:fill="0000FF"/>
    </w:rPr>
  </w:style>
  <w:style w:type="character" w:customStyle="1" w:styleId="mathvariant-script">
    <w:name w:val="mathvariant-script"/>
    <w:basedOn w:val="DefaultParagraphFont"/>
    <w:rsid w:val="001703FA"/>
    <w:rPr>
      <w:rFonts w:ascii="Euclid Math One" w:hAnsi="Euclid Math One" w:hint="default"/>
    </w:rPr>
  </w:style>
  <w:style w:type="character" w:customStyle="1" w:styleId="graphfixed">
    <w:name w:val="graphfixed"/>
    <w:basedOn w:val="DefaultParagraphFont"/>
    <w:rsid w:val="001703FA"/>
    <w:rPr>
      <w:color w:val="C0C0C0"/>
      <w:bdr w:val="single" w:sz="24" w:space="0" w:color="auto" w:frame="1"/>
      <w:shd w:val="clear" w:color="auto" w:fill="000080"/>
    </w:rPr>
  </w:style>
  <w:style w:type="character" w:customStyle="1" w:styleId="image">
    <w:name w:val="image"/>
    <w:basedOn w:val="DefaultParagraphFont"/>
    <w:rsid w:val="001703FA"/>
    <w:rPr>
      <w:color w:val="C0C0C0"/>
      <w:bdr w:val="single" w:sz="24" w:space="0" w:color="auto" w:frame="1"/>
      <w:shd w:val="clear" w:color="auto" w:fill="000080"/>
    </w:rPr>
  </w:style>
  <w:style w:type="character" w:customStyle="1" w:styleId="application">
    <w:name w:val="application"/>
    <w:basedOn w:val="DefaultParagraphFont"/>
    <w:rsid w:val="001703FA"/>
    <w:rPr>
      <w:color w:val="C0C0C0"/>
      <w:bdr w:val="single" w:sz="24" w:space="0" w:color="auto" w:frame="1"/>
      <w:shd w:val="clear" w:color="auto" w:fill="000080"/>
    </w:rPr>
  </w:style>
  <w:style w:type="character" w:customStyle="1" w:styleId="ecopytype">
    <w:name w:val="ecopytype"/>
    <w:basedOn w:val="DefaultParagraphFont"/>
    <w:rsid w:val="001703FA"/>
    <w:rPr>
      <w:bdr w:val="single" w:sz="6" w:space="0" w:color="FF0000" w:frame="1"/>
      <w:shd w:val="clear" w:color="auto" w:fill="FFC0CB"/>
    </w:rPr>
  </w:style>
  <w:style w:type="character" w:customStyle="1" w:styleId="unicode2">
    <w:name w:val="unicode2"/>
    <w:basedOn w:val="DefaultParagraphFont"/>
    <w:rsid w:val="001703FA"/>
    <w:rPr>
      <w:rFonts w:ascii="Arial Unicode MS" w:eastAsia="Arial Unicode MS" w:hAnsi="Arial Unicode MS" w:cs="Arial Unicode MS" w:hint="eastAsia"/>
    </w:rPr>
  </w:style>
  <w:style w:type="character" w:customStyle="1" w:styleId="jobid">
    <w:name w:val="jobid"/>
    <w:basedOn w:val="DefaultParagraphFont"/>
    <w:rsid w:val="001703FA"/>
  </w:style>
  <w:style w:type="character" w:customStyle="1" w:styleId="no-phys-figs">
    <w:name w:val="no-phys-figs"/>
    <w:basedOn w:val="DefaultParagraphFont"/>
    <w:rsid w:val="001703FA"/>
  </w:style>
  <w:style w:type="character" w:customStyle="1" w:styleId="subject">
    <w:name w:val="subject"/>
    <w:basedOn w:val="DefaultParagraphFont"/>
    <w:rsid w:val="001703FA"/>
  </w:style>
  <w:style w:type="character" w:customStyle="1" w:styleId="revised">
    <w:name w:val="revised"/>
    <w:basedOn w:val="DefaultParagraphFont"/>
    <w:rsid w:val="001703FA"/>
  </w:style>
  <w:style w:type="character" w:customStyle="1" w:styleId="revised-second">
    <w:name w:val="revised-second"/>
    <w:basedOn w:val="DefaultParagraphFont"/>
    <w:rsid w:val="001703FA"/>
  </w:style>
  <w:style w:type="character" w:customStyle="1" w:styleId="revised-third">
    <w:name w:val="revised-third"/>
    <w:basedOn w:val="DefaultParagraphFont"/>
    <w:rsid w:val="001703FA"/>
  </w:style>
  <w:style w:type="paragraph" w:customStyle="1" w:styleId="die">
    <w:name w:val="die"/>
    <w:basedOn w:val="Normal"/>
    <w:qFormat/>
    <w:rsid w:val="001703FA"/>
    <w:pPr>
      <w:spacing w:before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3FA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03FA"/>
    <w:rPr>
      <w:rFonts w:eastAsia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03FA"/>
    <w:rPr>
      <w:rFonts w:eastAsia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703FA"/>
    <w:rPr>
      <w:rFonts w:eastAsia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703F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703FA"/>
    <w:rPr>
      <w:color w:val="666666"/>
      <w:lang w:val="en-US"/>
    </w:rPr>
  </w:style>
  <w:style w:type="character" w:customStyle="1" w:styleId="Heading6Char">
    <w:name w:val="Heading 6 Char"/>
    <w:basedOn w:val="DefaultParagraphFont"/>
    <w:link w:val="Heading6"/>
    <w:rsid w:val="001703FA"/>
    <w:rPr>
      <w:i/>
      <w:color w:val="666666"/>
      <w:lang w:val="en-US"/>
    </w:rPr>
  </w:style>
  <w:style w:type="numbering" w:styleId="111111">
    <w:name w:val="Outline List 2"/>
    <w:basedOn w:val="NoList"/>
    <w:semiHidden/>
    <w:rsid w:val="001703FA"/>
    <w:pPr>
      <w:numPr>
        <w:numId w:val="12"/>
      </w:numPr>
    </w:pPr>
  </w:style>
  <w:style w:type="numbering" w:styleId="1ai">
    <w:name w:val="Outline List 1"/>
    <w:basedOn w:val="NoList"/>
    <w:semiHidden/>
    <w:rsid w:val="001703FA"/>
    <w:pPr>
      <w:numPr>
        <w:numId w:val="13"/>
      </w:numPr>
    </w:pPr>
  </w:style>
  <w:style w:type="numbering" w:styleId="ArticleSection">
    <w:name w:val="Outline List 3"/>
    <w:basedOn w:val="NoList"/>
    <w:semiHidden/>
    <w:rsid w:val="001703FA"/>
    <w:pPr>
      <w:numPr>
        <w:numId w:val="14"/>
      </w:numPr>
    </w:pPr>
  </w:style>
  <w:style w:type="paragraph" w:styleId="BlockText">
    <w:name w:val="Block Text"/>
    <w:basedOn w:val="Normal"/>
    <w:semiHidden/>
    <w:rsid w:val="001703FA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1703F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1703FA"/>
    <w:pPr>
      <w:spacing w:after="120"/>
    </w:pPr>
  </w:style>
  <w:style w:type="character" w:customStyle="1" w:styleId="BodyText2Char">
    <w:name w:val="Body Text 2 Char"/>
    <w:basedOn w:val="DefaultParagraphFont"/>
    <w:link w:val="BodyText2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rsid w:val="001703F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703FA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1703FA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1703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1703F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1703FA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1703F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703FA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1703FA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E-mailSignature">
    <w:name w:val="E-mail Signature"/>
    <w:basedOn w:val="Normal"/>
    <w:link w:val="E-mailSignatureChar"/>
    <w:semiHidden/>
    <w:rsid w:val="001703FA"/>
  </w:style>
  <w:style w:type="character" w:customStyle="1" w:styleId="E-mailSignatureChar">
    <w:name w:val="E-mail Signature Char"/>
    <w:basedOn w:val="DefaultParagraphFont"/>
    <w:link w:val="E-mailSignature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1703FA"/>
    <w:rPr>
      <w:i/>
      <w:iCs/>
    </w:rPr>
  </w:style>
  <w:style w:type="paragraph" w:styleId="EnvelopeAddress">
    <w:name w:val="envelope address"/>
    <w:basedOn w:val="Normal"/>
    <w:semiHidden/>
    <w:rsid w:val="001703F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703FA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semiHidden/>
    <w:rsid w:val="001703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semiHidden/>
    <w:rsid w:val="001703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semiHidden/>
    <w:rsid w:val="001703FA"/>
  </w:style>
  <w:style w:type="paragraph" w:styleId="HTMLAddress">
    <w:name w:val="HTML Address"/>
    <w:basedOn w:val="Normal"/>
    <w:link w:val="HTMLAddressChar"/>
    <w:semiHidden/>
    <w:rsid w:val="001703FA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703FA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TMLCite">
    <w:name w:val="HTML Cite"/>
    <w:basedOn w:val="DefaultParagraphFont"/>
    <w:semiHidden/>
    <w:rsid w:val="001703FA"/>
    <w:rPr>
      <w:i/>
      <w:iCs/>
    </w:rPr>
  </w:style>
  <w:style w:type="character" w:styleId="HTMLCode">
    <w:name w:val="HTML Code"/>
    <w:basedOn w:val="DefaultParagraphFont"/>
    <w:semiHidden/>
    <w:rsid w:val="001703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1703FA"/>
    <w:rPr>
      <w:i/>
      <w:iCs/>
    </w:rPr>
  </w:style>
  <w:style w:type="character" w:styleId="HTMLKeyboard">
    <w:name w:val="HTML Keyboard"/>
    <w:basedOn w:val="DefaultParagraphFont"/>
    <w:semiHidden/>
    <w:rsid w:val="001703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1703FA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703FA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1703FA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1703F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1703FA"/>
    <w:rPr>
      <w:i/>
      <w:iCs/>
    </w:rPr>
  </w:style>
  <w:style w:type="character" w:styleId="LineNumber">
    <w:name w:val="line number"/>
    <w:basedOn w:val="DefaultParagraphFont"/>
    <w:semiHidden/>
    <w:rsid w:val="001703FA"/>
  </w:style>
  <w:style w:type="paragraph" w:styleId="List">
    <w:name w:val="List"/>
    <w:basedOn w:val="Normal"/>
    <w:semiHidden/>
    <w:rsid w:val="001703FA"/>
    <w:pPr>
      <w:ind w:left="360" w:hanging="360"/>
    </w:pPr>
  </w:style>
  <w:style w:type="paragraph" w:styleId="List2">
    <w:name w:val="List 2"/>
    <w:basedOn w:val="Normal"/>
    <w:semiHidden/>
    <w:rsid w:val="001703FA"/>
    <w:pPr>
      <w:ind w:left="720" w:hanging="360"/>
    </w:pPr>
  </w:style>
  <w:style w:type="paragraph" w:styleId="List3">
    <w:name w:val="List 3"/>
    <w:basedOn w:val="Normal"/>
    <w:semiHidden/>
    <w:rsid w:val="001703FA"/>
    <w:pPr>
      <w:ind w:left="1080" w:hanging="360"/>
    </w:pPr>
  </w:style>
  <w:style w:type="paragraph" w:styleId="List4">
    <w:name w:val="List 4"/>
    <w:basedOn w:val="Normal"/>
    <w:semiHidden/>
    <w:rsid w:val="001703FA"/>
    <w:pPr>
      <w:ind w:left="1440" w:hanging="360"/>
    </w:pPr>
  </w:style>
  <w:style w:type="paragraph" w:styleId="List5">
    <w:name w:val="List 5"/>
    <w:basedOn w:val="Normal"/>
    <w:semiHidden/>
    <w:rsid w:val="001703FA"/>
    <w:pPr>
      <w:ind w:left="1800" w:hanging="360"/>
    </w:pPr>
  </w:style>
  <w:style w:type="paragraph" w:styleId="ListBullet">
    <w:name w:val="List Bullet"/>
    <w:basedOn w:val="Normal"/>
    <w:semiHidden/>
    <w:rsid w:val="001703FA"/>
    <w:pPr>
      <w:numPr>
        <w:numId w:val="2"/>
      </w:numPr>
    </w:pPr>
  </w:style>
  <w:style w:type="paragraph" w:styleId="ListBullet2">
    <w:name w:val="List Bullet 2"/>
    <w:basedOn w:val="Normal"/>
    <w:semiHidden/>
    <w:rsid w:val="001703FA"/>
    <w:pPr>
      <w:numPr>
        <w:numId w:val="3"/>
      </w:numPr>
    </w:pPr>
  </w:style>
  <w:style w:type="paragraph" w:styleId="ListBullet3">
    <w:name w:val="List Bullet 3"/>
    <w:basedOn w:val="Normal"/>
    <w:semiHidden/>
    <w:rsid w:val="001703FA"/>
    <w:pPr>
      <w:numPr>
        <w:numId w:val="4"/>
      </w:numPr>
    </w:pPr>
  </w:style>
  <w:style w:type="paragraph" w:styleId="ListBullet4">
    <w:name w:val="List Bullet 4"/>
    <w:basedOn w:val="Normal"/>
    <w:semiHidden/>
    <w:rsid w:val="001703FA"/>
    <w:pPr>
      <w:numPr>
        <w:numId w:val="5"/>
      </w:numPr>
    </w:pPr>
  </w:style>
  <w:style w:type="paragraph" w:styleId="ListBullet5">
    <w:name w:val="List Bullet 5"/>
    <w:basedOn w:val="Normal"/>
    <w:semiHidden/>
    <w:rsid w:val="001703FA"/>
    <w:pPr>
      <w:numPr>
        <w:numId w:val="6"/>
      </w:numPr>
    </w:pPr>
  </w:style>
  <w:style w:type="paragraph" w:styleId="ListContinue">
    <w:name w:val="List Continue"/>
    <w:basedOn w:val="Normal"/>
    <w:semiHidden/>
    <w:rsid w:val="001703FA"/>
    <w:pPr>
      <w:spacing w:after="120"/>
      <w:ind w:left="360"/>
    </w:pPr>
  </w:style>
  <w:style w:type="paragraph" w:styleId="ListContinue2">
    <w:name w:val="List Continue 2"/>
    <w:basedOn w:val="Normal"/>
    <w:semiHidden/>
    <w:rsid w:val="001703FA"/>
    <w:pPr>
      <w:spacing w:after="120"/>
      <w:ind w:left="720"/>
    </w:pPr>
  </w:style>
  <w:style w:type="paragraph" w:styleId="ListContinue3">
    <w:name w:val="List Continue 3"/>
    <w:basedOn w:val="Normal"/>
    <w:semiHidden/>
    <w:rsid w:val="001703FA"/>
    <w:pPr>
      <w:spacing w:after="120"/>
      <w:ind w:left="1080"/>
    </w:pPr>
  </w:style>
  <w:style w:type="paragraph" w:styleId="ListContinue4">
    <w:name w:val="List Continue 4"/>
    <w:basedOn w:val="Normal"/>
    <w:semiHidden/>
    <w:rsid w:val="001703FA"/>
    <w:pPr>
      <w:spacing w:after="120"/>
      <w:ind w:left="1440"/>
    </w:pPr>
  </w:style>
  <w:style w:type="paragraph" w:styleId="ListContinue5">
    <w:name w:val="List Continue 5"/>
    <w:basedOn w:val="Normal"/>
    <w:semiHidden/>
    <w:rsid w:val="001703FA"/>
    <w:pPr>
      <w:spacing w:after="120"/>
      <w:ind w:left="1800"/>
    </w:pPr>
  </w:style>
  <w:style w:type="paragraph" w:styleId="ListNumber">
    <w:name w:val="List Number"/>
    <w:basedOn w:val="Normal"/>
    <w:semiHidden/>
    <w:rsid w:val="001703FA"/>
    <w:pPr>
      <w:numPr>
        <w:numId w:val="7"/>
      </w:numPr>
    </w:pPr>
  </w:style>
  <w:style w:type="paragraph" w:styleId="ListNumber2">
    <w:name w:val="List Number 2"/>
    <w:basedOn w:val="Normal"/>
    <w:semiHidden/>
    <w:rsid w:val="001703FA"/>
    <w:pPr>
      <w:numPr>
        <w:numId w:val="8"/>
      </w:numPr>
    </w:pPr>
  </w:style>
  <w:style w:type="paragraph" w:styleId="ListNumber3">
    <w:name w:val="List Number 3"/>
    <w:basedOn w:val="Normal"/>
    <w:semiHidden/>
    <w:rsid w:val="001703FA"/>
    <w:pPr>
      <w:numPr>
        <w:numId w:val="9"/>
      </w:numPr>
    </w:pPr>
  </w:style>
  <w:style w:type="paragraph" w:styleId="ListNumber4">
    <w:name w:val="List Number 4"/>
    <w:basedOn w:val="Normal"/>
    <w:semiHidden/>
    <w:rsid w:val="001703FA"/>
    <w:pPr>
      <w:numPr>
        <w:numId w:val="10"/>
      </w:numPr>
    </w:pPr>
  </w:style>
  <w:style w:type="paragraph" w:styleId="ListNumber5">
    <w:name w:val="List Number 5"/>
    <w:basedOn w:val="Normal"/>
    <w:semiHidden/>
    <w:rsid w:val="001703FA"/>
    <w:pPr>
      <w:numPr>
        <w:numId w:val="11"/>
      </w:numPr>
    </w:pPr>
  </w:style>
  <w:style w:type="paragraph" w:styleId="MessageHeader">
    <w:name w:val="Message Header"/>
    <w:basedOn w:val="Normal"/>
    <w:link w:val="MessageHeaderChar"/>
    <w:semiHidden/>
    <w:rsid w:val="001703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1703FA"/>
    <w:rPr>
      <w:rFonts w:eastAsia="Times New Roman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1703FA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1703FA"/>
  </w:style>
  <w:style w:type="character" w:customStyle="1" w:styleId="NoteHeadingChar">
    <w:name w:val="Note Heading Char"/>
    <w:basedOn w:val="DefaultParagraphFont"/>
    <w:link w:val="NoteHeading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1703FA"/>
  </w:style>
  <w:style w:type="paragraph" w:styleId="PlainText">
    <w:name w:val="Plain Text"/>
    <w:basedOn w:val="Normal"/>
    <w:link w:val="PlainTextChar"/>
    <w:semiHidden/>
    <w:rsid w:val="001703F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703FA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1703FA"/>
  </w:style>
  <w:style w:type="character" w:customStyle="1" w:styleId="SalutationChar">
    <w:name w:val="Salutation Char"/>
    <w:basedOn w:val="DefaultParagraphFont"/>
    <w:link w:val="Salutation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semiHidden/>
    <w:rsid w:val="001703FA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1703FA"/>
    <w:rPr>
      <w:b/>
      <w:bCs/>
    </w:rPr>
  </w:style>
  <w:style w:type="table" w:styleId="Table3Deffects1">
    <w:name w:val="Table 3D effects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BKW">
    <w:name w:val="ABKW"/>
    <w:basedOn w:val="Normal"/>
    <w:rsid w:val="001703FA"/>
  </w:style>
  <w:style w:type="paragraph" w:customStyle="1" w:styleId="ABKWH">
    <w:name w:val="ABKWH"/>
    <w:basedOn w:val="Normal"/>
    <w:rsid w:val="001703FA"/>
  </w:style>
  <w:style w:type="paragraph" w:customStyle="1" w:styleId="AN">
    <w:name w:val="AN"/>
    <w:basedOn w:val="Normal"/>
    <w:rsid w:val="001703FA"/>
  </w:style>
  <w:style w:type="paragraph" w:customStyle="1" w:styleId="AS">
    <w:name w:val="AS"/>
    <w:basedOn w:val="Normal"/>
    <w:rsid w:val="001703FA"/>
  </w:style>
  <w:style w:type="paragraph" w:customStyle="1" w:styleId="TY0">
    <w:name w:val="TY"/>
    <w:basedOn w:val="Normal"/>
    <w:rsid w:val="001703FA"/>
  </w:style>
  <w:style w:type="paragraph" w:customStyle="1" w:styleId="AT">
    <w:name w:val="AT"/>
    <w:basedOn w:val="Normal"/>
    <w:rsid w:val="001703FA"/>
  </w:style>
  <w:style w:type="paragraph" w:customStyle="1" w:styleId="AU">
    <w:name w:val="AU"/>
    <w:basedOn w:val="Normal"/>
    <w:rsid w:val="001703FA"/>
  </w:style>
  <w:style w:type="paragraph" w:customStyle="1" w:styleId="AF">
    <w:name w:val="AF"/>
    <w:basedOn w:val="Normal"/>
    <w:rsid w:val="001703FA"/>
  </w:style>
  <w:style w:type="paragraph" w:customStyle="1" w:styleId="TEXT">
    <w:name w:val="TEXT"/>
    <w:basedOn w:val="Normal"/>
    <w:rsid w:val="001703FA"/>
  </w:style>
  <w:style w:type="paragraph" w:customStyle="1" w:styleId="CL">
    <w:name w:val="CL"/>
    <w:basedOn w:val="Normal"/>
    <w:rsid w:val="001703FA"/>
  </w:style>
  <w:style w:type="paragraph" w:customStyle="1" w:styleId="CP">
    <w:name w:val="CP"/>
    <w:basedOn w:val="Normal"/>
    <w:rsid w:val="001703FA"/>
  </w:style>
  <w:style w:type="paragraph" w:customStyle="1" w:styleId="DI">
    <w:name w:val="DI"/>
    <w:basedOn w:val="Normal"/>
    <w:rsid w:val="001703FA"/>
  </w:style>
  <w:style w:type="paragraph" w:customStyle="1" w:styleId="EH">
    <w:name w:val="EH"/>
    <w:basedOn w:val="Normal"/>
    <w:rsid w:val="001703FA"/>
  </w:style>
  <w:style w:type="paragraph" w:customStyle="1" w:styleId="OQ">
    <w:name w:val="OQ"/>
    <w:basedOn w:val="Normal"/>
    <w:rsid w:val="001703FA"/>
  </w:style>
  <w:style w:type="paragraph" w:customStyle="1" w:styleId="EX">
    <w:name w:val="EX"/>
    <w:basedOn w:val="Normal"/>
    <w:rsid w:val="001703FA"/>
  </w:style>
  <w:style w:type="paragraph" w:customStyle="1" w:styleId="TT">
    <w:name w:val="TT"/>
    <w:basedOn w:val="Normal"/>
    <w:rsid w:val="001703FA"/>
  </w:style>
  <w:style w:type="paragraph" w:customStyle="1" w:styleId="TCH">
    <w:name w:val="TCH"/>
    <w:basedOn w:val="Normal"/>
    <w:rsid w:val="001703FA"/>
  </w:style>
  <w:style w:type="paragraph" w:customStyle="1" w:styleId="H4IN">
    <w:name w:val="H4 IN"/>
    <w:basedOn w:val="Normal"/>
    <w:rsid w:val="001703FA"/>
  </w:style>
  <w:style w:type="paragraph" w:customStyle="1" w:styleId="CPSO">
    <w:name w:val="CPSO"/>
    <w:basedOn w:val="Normal"/>
    <w:rsid w:val="001703FA"/>
  </w:style>
  <w:style w:type="paragraph" w:customStyle="1" w:styleId="CPB">
    <w:name w:val="CPB"/>
    <w:basedOn w:val="Normal"/>
    <w:rsid w:val="001703FA"/>
  </w:style>
  <w:style w:type="paragraph" w:customStyle="1" w:styleId="H1">
    <w:name w:val="H1"/>
    <w:basedOn w:val="Normal"/>
    <w:rsid w:val="001703FA"/>
  </w:style>
  <w:style w:type="paragraph" w:customStyle="1" w:styleId="H2">
    <w:name w:val="H2"/>
    <w:basedOn w:val="Normal"/>
    <w:rsid w:val="001703FA"/>
  </w:style>
  <w:style w:type="paragraph" w:customStyle="1" w:styleId="H3">
    <w:name w:val="H3"/>
    <w:basedOn w:val="Normal"/>
    <w:rsid w:val="001703FA"/>
  </w:style>
  <w:style w:type="paragraph" w:customStyle="1" w:styleId="H4">
    <w:name w:val="H4"/>
    <w:basedOn w:val="Normal"/>
    <w:rsid w:val="001703FA"/>
  </w:style>
  <w:style w:type="paragraph" w:customStyle="1" w:styleId="DR">
    <w:name w:val="DR"/>
    <w:basedOn w:val="Normal"/>
    <w:rsid w:val="001703FA"/>
  </w:style>
  <w:style w:type="paragraph" w:customStyle="1" w:styleId="UL">
    <w:name w:val="UL"/>
    <w:basedOn w:val="Normal"/>
    <w:rsid w:val="001703FA"/>
  </w:style>
  <w:style w:type="paragraph" w:customStyle="1" w:styleId="BL">
    <w:name w:val="BL"/>
    <w:basedOn w:val="Normal"/>
    <w:rsid w:val="001703FA"/>
  </w:style>
  <w:style w:type="paragraph" w:customStyle="1" w:styleId="TBL">
    <w:name w:val="TBL"/>
    <w:basedOn w:val="Normal"/>
    <w:rsid w:val="001703FA"/>
  </w:style>
  <w:style w:type="paragraph" w:customStyle="1" w:styleId="TNL">
    <w:name w:val="TNL"/>
    <w:basedOn w:val="Normal"/>
    <w:rsid w:val="001703FA"/>
  </w:style>
  <w:style w:type="paragraph" w:customStyle="1" w:styleId="NL">
    <w:name w:val="NL"/>
    <w:basedOn w:val="Normal"/>
    <w:rsid w:val="001703FA"/>
  </w:style>
  <w:style w:type="paragraph" w:customStyle="1" w:styleId="ULT">
    <w:name w:val="ULT"/>
    <w:basedOn w:val="Normal"/>
    <w:rsid w:val="001703FA"/>
  </w:style>
  <w:style w:type="paragraph" w:customStyle="1" w:styleId="ULB">
    <w:name w:val="ULB"/>
    <w:basedOn w:val="Normal"/>
    <w:rsid w:val="001703FA"/>
  </w:style>
  <w:style w:type="paragraph" w:customStyle="1" w:styleId="NNUM">
    <w:name w:val="NNUM"/>
    <w:basedOn w:val="Normal"/>
    <w:rsid w:val="001703FA"/>
  </w:style>
  <w:style w:type="paragraph" w:customStyle="1" w:styleId="RefNumDouble">
    <w:name w:val="Ref Num Double"/>
    <w:basedOn w:val="Normal"/>
    <w:rsid w:val="001703FA"/>
  </w:style>
  <w:style w:type="paragraph" w:customStyle="1" w:styleId="RefNumSingle">
    <w:name w:val="Ref Num Single"/>
    <w:basedOn w:val="Normal"/>
    <w:rsid w:val="001703FA"/>
  </w:style>
  <w:style w:type="paragraph" w:customStyle="1" w:styleId="REF">
    <w:name w:val="REF"/>
    <w:basedOn w:val="Normal"/>
    <w:rsid w:val="001703FA"/>
  </w:style>
  <w:style w:type="paragraph" w:customStyle="1" w:styleId="BRAF">
    <w:name w:val="BRAF"/>
    <w:basedOn w:val="Normal"/>
    <w:rsid w:val="001703FA"/>
  </w:style>
  <w:style w:type="paragraph" w:customStyle="1" w:styleId="BRA">
    <w:name w:val="BRA"/>
    <w:basedOn w:val="Normal"/>
    <w:rsid w:val="001703FA"/>
  </w:style>
  <w:style w:type="paragraph" w:customStyle="1" w:styleId="BRD">
    <w:name w:val="BRD"/>
    <w:basedOn w:val="Normal"/>
    <w:rsid w:val="001703FA"/>
  </w:style>
  <w:style w:type="paragraph" w:customStyle="1" w:styleId="BRE">
    <w:name w:val="BRE"/>
    <w:basedOn w:val="Normal"/>
    <w:rsid w:val="001703FA"/>
  </w:style>
  <w:style w:type="paragraph" w:customStyle="1" w:styleId="BRREF">
    <w:name w:val="BRREF"/>
    <w:basedOn w:val="Normal"/>
    <w:rsid w:val="001703FA"/>
  </w:style>
  <w:style w:type="paragraph" w:customStyle="1" w:styleId="BRT">
    <w:name w:val="BRT"/>
    <w:basedOn w:val="Normal"/>
    <w:rsid w:val="001703FA"/>
  </w:style>
  <w:style w:type="paragraph" w:customStyle="1" w:styleId="BRTI">
    <w:name w:val="BRTI"/>
    <w:basedOn w:val="Normal"/>
    <w:rsid w:val="001703FA"/>
  </w:style>
  <w:style w:type="paragraph" w:customStyle="1" w:styleId="TEXTIND">
    <w:name w:val="TEXT IND"/>
    <w:basedOn w:val="Normal"/>
    <w:rsid w:val="001703FA"/>
  </w:style>
  <w:style w:type="paragraph" w:customStyle="1" w:styleId="EN">
    <w:name w:val="EN"/>
    <w:basedOn w:val="Normal"/>
    <w:rsid w:val="001703FA"/>
  </w:style>
  <w:style w:type="paragraph" w:customStyle="1" w:styleId="EQ">
    <w:name w:val="EQ"/>
    <w:basedOn w:val="Normal"/>
    <w:rsid w:val="001703FA"/>
  </w:style>
  <w:style w:type="paragraph" w:customStyle="1" w:styleId="IN">
    <w:name w:val="IN"/>
    <w:basedOn w:val="Normal"/>
    <w:rsid w:val="001703FA"/>
  </w:style>
  <w:style w:type="paragraph" w:customStyle="1" w:styleId="ML">
    <w:name w:val="ML"/>
    <w:basedOn w:val="Normal"/>
    <w:rsid w:val="001703FA"/>
  </w:style>
  <w:style w:type="paragraph" w:customStyle="1" w:styleId="OUT">
    <w:name w:val="OUT"/>
    <w:basedOn w:val="Normal"/>
    <w:rsid w:val="001703FA"/>
  </w:style>
  <w:style w:type="paragraph" w:customStyle="1" w:styleId="OUTFL">
    <w:name w:val="OUT FL"/>
    <w:basedOn w:val="Normal"/>
    <w:rsid w:val="001703FA"/>
  </w:style>
  <w:style w:type="paragraph" w:customStyle="1" w:styleId="OUTIN">
    <w:name w:val="OUT IN"/>
    <w:basedOn w:val="Normal"/>
    <w:rsid w:val="001703FA"/>
  </w:style>
  <w:style w:type="paragraph" w:customStyle="1" w:styleId="OUTINFL">
    <w:name w:val="OUT IN FL"/>
    <w:basedOn w:val="Normal"/>
    <w:rsid w:val="001703FA"/>
  </w:style>
  <w:style w:type="paragraph" w:customStyle="1" w:styleId="PO">
    <w:name w:val="PO"/>
    <w:basedOn w:val="Normal"/>
    <w:rsid w:val="001703FA"/>
  </w:style>
  <w:style w:type="paragraph" w:customStyle="1" w:styleId="PX">
    <w:name w:val="PX"/>
    <w:basedOn w:val="Normal"/>
    <w:rsid w:val="001703FA"/>
  </w:style>
  <w:style w:type="paragraph" w:customStyle="1" w:styleId="QS">
    <w:name w:val="QS"/>
    <w:basedOn w:val="Normal"/>
    <w:rsid w:val="001703FA"/>
  </w:style>
  <w:style w:type="paragraph" w:customStyle="1" w:styleId="SI">
    <w:name w:val="SI"/>
    <w:basedOn w:val="Normal"/>
    <w:rsid w:val="001703FA"/>
  </w:style>
  <w:style w:type="paragraph" w:customStyle="1" w:styleId="SIAF">
    <w:name w:val="SI AF"/>
    <w:basedOn w:val="Normal"/>
    <w:rsid w:val="001703FA"/>
  </w:style>
  <w:style w:type="paragraph" w:customStyle="1" w:styleId="INFL">
    <w:name w:val="IN FL"/>
    <w:basedOn w:val="Normal"/>
    <w:rsid w:val="001703FA"/>
  </w:style>
  <w:style w:type="paragraph" w:customStyle="1" w:styleId="OPIN">
    <w:name w:val="OP IN"/>
    <w:basedOn w:val="Normal"/>
    <w:rsid w:val="001703FA"/>
  </w:style>
  <w:style w:type="character" w:customStyle="1" w:styleId="author">
    <w:name w:val="author"/>
    <w:basedOn w:val="DefaultParagraphFont"/>
    <w:rsid w:val="00DF4C30"/>
    <w:rPr>
      <w:color w:val="000000"/>
    </w:rPr>
  </w:style>
  <w:style w:type="character" w:customStyle="1" w:styleId="lname">
    <w:name w:val="lname"/>
    <w:basedOn w:val="DefaultParagraphFont"/>
    <w:rsid w:val="00DF4C30"/>
    <w:rPr>
      <w:color w:val="000000"/>
    </w:rPr>
  </w:style>
  <w:style w:type="character" w:customStyle="1" w:styleId="fname">
    <w:name w:val="fname"/>
    <w:basedOn w:val="DefaultParagraphFont"/>
    <w:rsid w:val="00DF4C30"/>
    <w:rPr>
      <w:color w:val="C4C00E"/>
    </w:rPr>
  </w:style>
  <w:style w:type="character" w:customStyle="1" w:styleId="mname">
    <w:name w:val="mname"/>
    <w:basedOn w:val="DefaultParagraphFont"/>
    <w:rsid w:val="00DF4C30"/>
    <w:rPr>
      <w:color w:val="00B0F0"/>
    </w:rPr>
  </w:style>
  <w:style w:type="character" w:customStyle="1" w:styleId="adate">
    <w:name w:val="adate"/>
    <w:basedOn w:val="DefaultParagraphFont"/>
    <w:rsid w:val="00DF4C30"/>
    <w:rPr>
      <w:color w:val="FF0000"/>
    </w:rPr>
  </w:style>
  <w:style w:type="character" w:customStyle="1" w:styleId="atl">
    <w:name w:val="atl"/>
    <w:basedOn w:val="DefaultParagraphFont"/>
    <w:rsid w:val="00DF4C30"/>
    <w:rPr>
      <w:color w:val="008000"/>
    </w:rPr>
  </w:style>
  <w:style w:type="character" w:customStyle="1" w:styleId="iss">
    <w:name w:val="iss"/>
    <w:basedOn w:val="DefaultParagraphFont"/>
    <w:rsid w:val="00DF4C30"/>
    <w:rPr>
      <w:color w:val="FF00FF"/>
    </w:rPr>
  </w:style>
  <w:style w:type="character" w:customStyle="1" w:styleId="first-page">
    <w:name w:val="first-page"/>
    <w:basedOn w:val="DefaultParagraphFont"/>
    <w:rsid w:val="00DF4C30"/>
    <w:rPr>
      <w:color w:val="0866C6"/>
    </w:rPr>
  </w:style>
  <w:style w:type="character" w:customStyle="1" w:styleId="last-page">
    <w:name w:val="last-page"/>
    <w:basedOn w:val="DefaultParagraphFont"/>
    <w:rsid w:val="00DF4C30"/>
    <w:rPr>
      <w:color w:val="800040"/>
    </w:rPr>
  </w:style>
  <w:style w:type="character" w:customStyle="1" w:styleId="doino">
    <w:name w:val="doino"/>
    <w:basedOn w:val="DefaultParagraphFont"/>
    <w:rsid w:val="00DF4C30"/>
    <w:rPr>
      <w:color w:val="FF0080"/>
    </w:rPr>
  </w:style>
  <w:style w:type="character" w:customStyle="1" w:styleId="url0">
    <w:name w:val="url"/>
    <w:basedOn w:val="DefaultParagraphFont"/>
    <w:rsid w:val="001703FA"/>
    <w:rPr>
      <w:color w:val="0000FF"/>
    </w:rPr>
  </w:style>
  <w:style w:type="character" w:customStyle="1" w:styleId="msc">
    <w:name w:val="msc"/>
    <w:basedOn w:val="DefaultParagraphFont"/>
    <w:rsid w:val="00DF4C30"/>
    <w:rPr>
      <w:color w:val="000000"/>
    </w:rPr>
  </w:style>
  <w:style w:type="character" w:customStyle="1" w:styleId="cjs">
    <w:name w:val="cjs"/>
    <w:basedOn w:val="DefaultParagraphFont"/>
    <w:rsid w:val="00DF4C30"/>
    <w:rPr>
      <w:color w:val="000000"/>
    </w:rPr>
  </w:style>
  <w:style w:type="character" w:customStyle="1" w:styleId="editor">
    <w:name w:val="editor"/>
    <w:basedOn w:val="DefaultParagraphFont"/>
    <w:rsid w:val="00DF4C30"/>
    <w:rPr>
      <w:color w:val="000000"/>
    </w:rPr>
  </w:style>
  <w:style w:type="character" w:customStyle="1" w:styleId="pages">
    <w:name w:val="pages"/>
    <w:basedOn w:val="DefaultParagraphFont"/>
    <w:rsid w:val="00DF4C30"/>
    <w:rPr>
      <w:color w:val="0866C6"/>
    </w:rPr>
  </w:style>
  <w:style w:type="character" w:customStyle="1" w:styleId="city">
    <w:name w:val="city"/>
    <w:basedOn w:val="DefaultParagraphFont"/>
    <w:rsid w:val="00DF4C30"/>
    <w:rPr>
      <w:color w:val="FF0080"/>
    </w:rPr>
  </w:style>
  <w:style w:type="character" w:customStyle="1" w:styleId="pub">
    <w:name w:val="pub"/>
    <w:basedOn w:val="DefaultParagraphFont"/>
    <w:rsid w:val="00DF4C30"/>
  </w:style>
  <w:style w:type="character" w:customStyle="1" w:styleId="org">
    <w:name w:val="org"/>
    <w:basedOn w:val="DefaultParagraphFont"/>
    <w:rsid w:val="00DF4C30"/>
    <w:rPr>
      <w:color w:val="8080FF"/>
    </w:rPr>
  </w:style>
  <w:style w:type="character" w:customStyle="1" w:styleId="cit">
    <w:name w:val="cit"/>
    <w:basedOn w:val="DefaultParagraphFont"/>
    <w:rsid w:val="00DF4C30"/>
    <w:rPr>
      <w:color w:val="0866C6"/>
    </w:rPr>
  </w:style>
  <w:style w:type="character" w:customStyle="1" w:styleId="Fnote">
    <w:name w:val="Fnote"/>
    <w:basedOn w:val="DefaultParagraphFont"/>
    <w:rsid w:val="00DF4C30"/>
    <w:rPr>
      <w:color w:val="000000"/>
    </w:rPr>
  </w:style>
  <w:style w:type="character" w:customStyle="1" w:styleId="Enote">
    <w:name w:val="Enote"/>
    <w:basedOn w:val="DefaultParagraphFont"/>
    <w:rsid w:val="00DF4C30"/>
    <w:rPr>
      <w:color w:val="000000"/>
    </w:rPr>
  </w:style>
  <w:style w:type="character" w:customStyle="1" w:styleId="edt">
    <w:name w:val="edt"/>
    <w:basedOn w:val="DefaultParagraphFont"/>
    <w:rsid w:val="00DF4C30"/>
    <w:rPr>
      <w:color w:val="800000"/>
    </w:rPr>
  </w:style>
  <w:style w:type="character" w:customStyle="1" w:styleId="sep">
    <w:name w:val="sep"/>
    <w:basedOn w:val="DefaultParagraphFont"/>
    <w:rsid w:val="00DF4C30"/>
    <w:rPr>
      <w:color w:val="FF0000"/>
    </w:rPr>
  </w:style>
  <w:style w:type="character" w:customStyle="1" w:styleId="refno">
    <w:name w:val="refno"/>
    <w:basedOn w:val="DefaultParagraphFont"/>
    <w:rsid w:val="00DF4C30"/>
    <w:rPr>
      <w:color w:val="000000"/>
    </w:rPr>
  </w:style>
  <w:style w:type="character" w:customStyle="1" w:styleId="dup">
    <w:name w:val="dup"/>
    <w:basedOn w:val="DefaultParagraphFont"/>
    <w:rsid w:val="00DF4C30"/>
    <w:rPr>
      <w:color w:val="000000"/>
    </w:rPr>
  </w:style>
  <w:style w:type="character" w:customStyle="1" w:styleId="FT">
    <w:name w:val="FT"/>
    <w:basedOn w:val="DefaultParagraphFont"/>
    <w:rsid w:val="00DF4C30"/>
    <w:rPr>
      <w:color w:val="0866C6"/>
    </w:rPr>
  </w:style>
  <w:style w:type="character" w:customStyle="1" w:styleId="stl">
    <w:name w:val="stl"/>
    <w:basedOn w:val="DefaultParagraphFont"/>
    <w:rsid w:val="00E723CD"/>
    <w:rPr>
      <w:i/>
      <w:iCs/>
    </w:rPr>
  </w:style>
  <w:style w:type="character" w:customStyle="1" w:styleId="btl">
    <w:name w:val="btl"/>
    <w:basedOn w:val="DefaultParagraphFont"/>
    <w:rsid w:val="00E723CD"/>
    <w:rPr>
      <w:i/>
      <w:iCs/>
      <w:color w:val="FF80C0"/>
    </w:rPr>
  </w:style>
  <w:style w:type="character" w:customStyle="1" w:styleId="fbtl">
    <w:name w:val="fbtl"/>
    <w:basedOn w:val="DefaultParagraphFont"/>
    <w:rsid w:val="00E723CD"/>
    <w:rPr>
      <w:i/>
      <w:iCs/>
      <w:color w:val="00B0F0"/>
    </w:rPr>
  </w:style>
  <w:style w:type="character" w:customStyle="1" w:styleId="vol">
    <w:name w:val="vol"/>
    <w:basedOn w:val="DefaultParagraphFont"/>
    <w:rsid w:val="00E723CD"/>
    <w:rPr>
      <w:i/>
      <w:iCs/>
      <w:color w:val="FF8000"/>
    </w:rPr>
  </w:style>
  <w:style w:type="character" w:customStyle="1" w:styleId="NOTE">
    <w:name w:val="NOTE"/>
    <w:basedOn w:val="DefaultParagraphFont"/>
    <w:rsid w:val="00E723CD"/>
    <w:rPr>
      <w:i/>
      <w:iCs/>
      <w:color w:val="0866C6"/>
    </w:rPr>
  </w:style>
  <w:style w:type="paragraph" w:styleId="ListParagraph">
    <w:name w:val="List Paragraph"/>
    <w:basedOn w:val="Normal"/>
    <w:uiPriority w:val="34"/>
    <w:qFormat/>
    <w:rsid w:val="00195BD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7F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7F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D0B4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E0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perpile.com/c/QntYhI/Cm4xc/?noauthor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ranya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D:\Saranya\Template\Template.dotx</Template>
  <TotalTime>1711</TotalTime>
  <Pages>19</Pages>
  <Words>4472</Words>
  <Characters>25495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Buchanan, Erin M</cp:lastModifiedBy>
  <cp:revision>45</cp:revision>
  <dcterms:created xsi:type="dcterms:W3CDTF">2020-07-13T20:26:00Z</dcterms:created>
  <dcterms:modified xsi:type="dcterms:W3CDTF">2020-11-21T20:52:00Z</dcterms:modified>
</cp:coreProperties>
</file>